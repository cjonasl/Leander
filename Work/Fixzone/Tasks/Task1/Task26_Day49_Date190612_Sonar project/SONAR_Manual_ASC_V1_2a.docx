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8" w:type="dxa"/>
        <w:tblLayout w:type="fixed"/>
        <w:tblLook w:val="04A0" w:firstRow="1" w:lastRow="0" w:firstColumn="1" w:lastColumn="0" w:noHBand="0" w:noVBand="1"/>
      </w:tblPr>
      <w:tblGrid>
        <w:gridCol w:w="6498"/>
        <w:gridCol w:w="2790"/>
      </w:tblGrid>
      <w:tr w:rsidR="00934043" w:rsidRPr="00934043" w14:paraId="74EA1971" w14:textId="77777777" w:rsidTr="001625FF">
        <w:trPr>
          <w:trHeight w:val="993"/>
        </w:trPr>
        <w:tc>
          <w:tcPr>
            <w:tcW w:w="6498" w:type="dxa"/>
            <w:hideMark/>
          </w:tcPr>
          <w:p w14:paraId="58ABE31F" w14:textId="77777777" w:rsidR="00934043" w:rsidRPr="00934043" w:rsidRDefault="00934043" w:rsidP="00934043">
            <w:pPr>
              <w:spacing w:before="60" w:after="60" w:line="240" w:lineRule="auto"/>
              <w:rPr>
                <w:rFonts w:ascii="Times New Roman" w:eastAsia="Times New Roman" w:hAnsi="Times New Roman" w:cs="Times New Roman"/>
                <w:b/>
                <w:sz w:val="28"/>
                <w:szCs w:val="24"/>
                <w:lang w:val="en-US" w:eastAsia="en-US"/>
              </w:rPr>
            </w:pPr>
            <w:r w:rsidRPr="00934043">
              <w:rPr>
                <w:rFonts w:ascii="Impact" w:eastAsia="Times New Roman" w:hAnsi="Impact" w:cs="Times New Roman"/>
                <w:sz w:val="28"/>
                <w:szCs w:val="20"/>
                <w:lang w:val="en-US" w:eastAsia="en-US"/>
              </w:rPr>
              <w:br w:type="page"/>
            </w:r>
            <w:r w:rsidRPr="00934043">
              <w:rPr>
                <w:rFonts w:ascii="Times New Roman" w:eastAsia="Times New Roman" w:hAnsi="Times New Roman" w:cs="Times New Roman"/>
                <w:b/>
                <w:noProof/>
                <w:szCs w:val="20"/>
              </w:rPr>
              <w:drawing>
                <wp:inline distT="0" distB="0" distL="0" distR="0" wp14:anchorId="70953AE1" wp14:editId="2800CB24">
                  <wp:extent cx="949960" cy="166370"/>
                  <wp:effectExtent l="0" t="0" r="2540" b="508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960" cy="166370"/>
                          </a:xfrm>
                          <a:prstGeom prst="rect">
                            <a:avLst/>
                          </a:prstGeom>
                          <a:noFill/>
                          <a:ln>
                            <a:noFill/>
                          </a:ln>
                        </pic:spPr>
                      </pic:pic>
                    </a:graphicData>
                  </a:graphic>
                </wp:inline>
              </w:drawing>
            </w:r>
          </w:p>
          <w:p w14:paraId="55350D7A" w14:textId="77777777" w:rsidR="00934043" w:rsidRPr="00934043" w:rsidRDefault="00F72C70" w:rsidP="00F72C70">
            <w:pPr>
              <w:spacing w:before="60" w:after="60" w:line="240" w:lineRule="auto"/>
              <w:rPr>
                <w:rFonts w:ascii="Arial" w:eastAsia="Times New Roman" w:hAnsi="Arial" w:cs="Times New Roman"/>
                <w:sz w:val="32"/>
                <w:szCs w:val="20"/>
                <w:lang w:val="en-US" w:eastAsia="en-US"/>
              </w:rPr>
            </w:pPr>
            <w:r>
              <w:rPr>
                <w:rFonts w:ascii="Arial" w:eastAsia="Times New Roman" w:hAnsi="Arial" w:cs="Times New Roman"/>
                <w:color w:val="000000"/>
                <w:sz w:val="32"/>
                <w:szCs w:val="20"/>
                <w:lang w:val="en-US" w:eastAsia="en-US"/>
              </w:rPr>
              <w:t>Service, Quality and Environment Europe</w:t>
            </w:r>
            <w:r>
              <w:rPr>
                <w:rFonts w:ascii="Arial" w:eastAsia="Times New Roman" w:hAnsi="Arial" w:cs="Times New Roman"/>
                <w:color w:val="000000"/>
                <w:sz w:val="32"/>
                <w:szCs w:val="20"/>
                <w:lang w:val="en-US" w:eastAsia="en-US"/>
              </w:rPr>
              <w:br/>
            </w:r>
            <w:r w:rsidR="00FB72D9">
              <w:rPr>
                <w:rFonts w:ascii="Arial" w:eastAsia="Times New Roman" w:hAnsi="Arial" w:cs="Times New Roman"/>
                <w:color w:val="000000"/>
                <w:sz w:val="32"/>
                <w:szCs w:val="20"/>
                <w:lang w:val="en-US" w:eastAsia="en-US"/>
              </w:rPr>
              <w:t xml:space="preserve">Product </w:t>
            </w:r>
            <w:proofErr w:type="spellStart"/>
            <w:r w:rsidR="00FB72D9">
              <w:rPr>
                <w:rFonts w:ascii="Arial" w:eastAsia="Times New Roman" w:hAnsi="Arial" w:cs="Times New Roman"/>
                <w:color w:val="000000"/>
                <w:sz w:val="32"/>
                <w:szCs w:val="20"/>
                <w:lang w:val="en-US" w:eastAsia="en-US"/>
              </w:rPr>
              <w:t>Behaviour</w:t>
            </w:r>
            <w:proofErr w:type="spellEnd"/>
          </w:p>
        </w:tc>
        <w:tc>
          <w:tcPr>
            <w:tcW w:w="2790" w:type="dxa"/>
            <w:shd w:val="solid" w:color="auto" w:fill="auto"/>
          </w:tcPr>
          <w:p w14:paraId="6F52ECC4" w14:textId="77777777" w:rsidR="00934043" w:rsidRPr="00934043" w:rsidRDefault="00934043" w:rsidP="00934043">
            <w:pPr>
              <w:spacing w:before="60" w:after="60" w:line="240" w:lineRule="auto"/>
              <w:jc w:val="right"/>
              <w:rPr>
                <w:rFonts w:ascii="Times New Roman" w:eastAsia="Times New Roman" w:hAnsi="Times New Roman" w:cs="Times New Roman"/>
                <w:b/>
                <w:color w:val="FFFFFF"/>
                <w:sz w:val="28"/>
                <w:szCs w:val="24"/>
                <w:lang w:val="en-US" w:eastAsia="en-US"/>
              </w:rPr>
            </w:pPr>
          </w:p>
          <w:p w14:paraId="5B52072C" w14:textId="77777777" w:rsidR="00934043" w:rsidRPr="00934043" w:rsidRDefault="001015AA" w:rsidP="00F72C70">
            <w:pPr>
              <w:spacing w:before="60" w:after="60" w:line="240" w:lineRule="auto"/>
              <w:jc w:val="right"/>
              <w:rPr>
                <w:rFonts w:ascii="Arial" w:eastAsia="Times New Roman" w:hAnsi="Arial" w:cs="Times New Roman"/>
                <w:color w:val="FFFFFF"/>
                <w:sz w:val="28"/>
                <w:szCs w:val="24"/>
                <w:lang w:val="en-US" w:eastAsia="en-US"/>
              </w:rPr>
            </w:pPr>
            <w:r>
              <w:rPr>
                <w:rFonts w:ascii="Arial" w:eastAsia="Times New Roman" w:hAnsi="Arial" w:cs="Times New Roman"/>
                <w:b/>
                <w:color w:val="FFFFFF"/>
                <w:sz w:val="28"/>
                <w:szCs w:val="20"/>
                <w:lang w:val="en-US" w:eastAsia="en-US"/>
              </w:rPr>
              <w:t>Operation</w:t>
            </w:r>
            <w:r w:rsidR="00934043" w:rsidRPr="00934043">
              <w:rPr>
                <w:rFonts w:ascii="Arial" w:eastAsia="Times New Roman" w:hAnsi="Arial" w:cs="Times New Roman"/>
                <w:b/>
                <w:color w:val="FFFFFF"/>
                <w:sz w:val="28"/>
                <w:szCs w:val="20"/>
                <w:lang w:val="en-US" w:eastAsia="en-US"/>
              </w:rPr>
              <w:t xml:space="preserve"> </w:t>
            </w:r>
            <w:r w:rsidR="00F72C70">
              <w:rPr>
                <w:rFonts w:ascii="Arial" w:eastAsia="Times New Roman" w:hAnsi="Arial" w:cs="Times New Roman"/>
                <w:b/>
                <w:color w:val="FFFFFF"/>
                <w:sz w:val="28"/>
                <w:szCs w:val="20"/>
                <w:lang w:val="en-US" w:eastAsia="en-US"/>
              </w:rPr>
              <w:t>Manual</w:t>
            </w:r>
          </w:p>
        </w:tc>
      </w:tr>
    </w:tbl>
    <w:p w14:paraId="53DF0AEC" w14:textId="77777777" w:rsidR="00934043" w:rsidRPr="00934043" w:rsidRDefault="00934043" w:rsidP="00934043">
      <w:pPr>
        <w:tabs>
          <w:tab w:val="left" w:pos="720"/>
          <w:tab w:val="center" w:pos="4320"/>
          <w:tab w:val="right" w:pos="8640"/>
        </w:tabs>
        <w:spacing w:before="60" w:after="60" w:line="240" w:lineRule="auto"/>
        <w:rPr>
          <w:rFonts w:ascii="Times New Roman" w:eastAsia="Times New Roman" w:hAnsi="Times New Roman" w:cs="Times New Roman"/>
          <w:noProof/>
          <w:szCs w:val="20"/>
          <w:lang w:val="en-US"/>
        </w:rPr>
      </w:pPr>
    </w:p>
    <w:p w14:paraId="2EB2D7C7" w14:textId="77777777" w:rsidR="00934043" w:rsidRPr="00934043" w:rsidRDefault="00934043" w:rsidP="00934043">
      <w:pPr>
        <w:tabs>
          <w:tab w:val="left" w:pos="720"/>
          <w:tab w:val="center" w:pos="4320"/>
          <w:tab w:val="right" w:pos="8640"/>
        </w:tabs>
        <w:spacing w:before="60" w:after="60" w:line="240" w:lineRule="auto"/>
        <w:rPr>
          <w:rFonts w:ascii="Times New Roman" w:eastAsia="Times New Roman" w:hAnsi="Times New Roman" w:cs="Times New Roman"/>
          <w:noProof/>
          <w:szCs w:val="20"/>
          <w:lang w:val="en-US"/>
        </w:rPr>
      </w:pPr>
    </w:p>
    <w:p w14:paraId="1E0CB12E" w14:textId="77777777" w:rsidR="00934043" w:rsidRPr="00934043" w:rsidRDefault="00934043" w:rsidP="003E15E4">
      <w:pPr>
        <w:spacing w:before="60" w:after="60" w:line="360" w:lineRule="atLeast"/>
        <w:outlineLvl w:val="0"/>
        <w:rPr>
          <w:rFonts w:ascii="Arial" w:eastAsia="Times New Roman" w:hAnsi="Arial" w:cs="Times New Roman"/>
          <w:b/>
          <w:sz w:val="28"/>
          <w:szCs w:val="20"/>
          <w:lang w:val="en-US" w:eastAsia="en-US"/>
        </w:rPr>
      </w:pPr>
      <w:bookmarkStart w:id="0" w:name="_Toc357423386"/>
      <w:bookmarkStart w:id="1" w:name="_Toc357423485"/>
      <w:bookmarkStart w:id="2" w:name="_Toc357430355"/>
      <w:bookmarkStart w:id="3" w:name="_Toc357451420"/>
      <w:bookmarkStart w:id="4" w:name="_Toc357451640"/>
      <w:bookmarkStart w:id="5" w:name="_Toc357459716"/>
      <w:bookmarkStart w:id="6" w:name="_Toc357501171"/>
      <w:bookmarkStart w:id="7" w:name="_Toc357504159"/>
      <w:bookmarkStart w:id="8" w:name="_Toc357504218"/>
      <w:bookmarkStart w:id="9" w:name="_Toc357505236"/>
      <w:bookmarkStart w:id="10" w:name="_Toc357505398"/>
      <w:bookmarkStart w:id="11" w:name="_Toc357505810"/>
      <w:bookmarkStart w:id="12" w:name="_Toc357507044"/>
      <w:bookmarkStart w:id="13" w:name="_Toc357509292"/>
      <w:bookmarkStart w:id="14" w:name="_Toc358033491"/>
      <w:bookmarkStart w:id="15" w:name="_Toc358110069"/>
      <w:bookmarkStart w:id="16" w:name="_Toc469014107"/>
      <w:bookmarkStart w:id="17" w:name="_Toc4399995"/>
      <w:bookmarkStart w:id="18" w:name="_Toc4405274"/>
      <w:bookmarkStart w:id="19" w:name="_Toc4405429"/>
      <w:bookmarkStart w:id="20" w:name="_Toc4409805"/>
      <w:bookmarkStart w:id="21" w:name="_Toc4499603"/>
      <w:bookmarkStart w:id="22" w:name="_Toc4532212"/>
      <w:r w:rsidRPr="00934043">
        <w:rPr>
          <w:rFonts w:ascii="Arial" w:eastAsia="Times New Roman" w:hAnsi="Arial" w:cs="Times New Roman"/>
          <w:b/>
          <w:sz w:val="28"/>
          <w:szCs w:val="20"/>
          <w:lang w:val="en-US" w:eastAsia="en-US"/>
        </w:rPr>
        <w:t>STRICTLY CONFIDENTIAL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934043">
        <w:rPr>
          <w:rFonts w:ascii="Arial" w:eastAsia="Times New Roman" w:hAnsi="Arial" w:cs="Times New Roman"/>
          <w:b/>
          <w:sz w:val="28"/>
          <w:szCs w:val="20"/>
          <w:lang w:val="en-US" w:eastAsia="en-US"/>
        </w:rPr>
        <w:t xml:space="preserve"> </w:t>
      </w:r>
      <w:r w:rsidR="00D8329C">
        <w:rPr>
          <w:rFonts w:ascii="Arial" w:eastAsia="Times New Roman" w:hAnsi="Arial" w:cs="Times New Roman"/>
          <w:b/>
          <w:sz w:val="28"/>
          <w:szCs w:val="20"/>
          <w:lang w:val="en-US" w:eastAsia="en-US"/>
        </w:rPr>
        <w:tab/>
      </w:r>
    </w:p>
    <w:p w14:paraId="67F5FAEA" w14:textId="77777777" w:rsidR="00934043" w:rsidRPr="00934043" w:rsidRDefault="00934043" w:rsidP="00934043">
      <w:pPr>
        <w:tabs>
          <w:tab w:val="left" w:pos="720"/>
          <w:tab w:val="center" w:pos="4320"/>
          <w:tab w:val="right" w:pos="8640"/>
        </w:tabs>
        <w:spacing w:before="60" w:after="60" w:line="240" w:lineRule="auto"/>
        <w:rPr>
          <w:rFonts w:ascii="Times New Roman" w:eastAsia="Times New Roman" w:hAnsi="Times New Roman" w:cs="Times New Roman"/>
          <w:szCs w:val="20"/>
          <w:lang w:val="en-US" w:eastAsia="en-US"/>
        </w:rPr>
      </w:pPr>
    </w:p>
    <w:p w14:paraId="62A7CE9A" w14:textId="77777777" w:rsidR="00934043" w:rsidRPr="00934043" w:rsidRDefault="00934043" w:rsidP="00934043">
      <w:pPr>
        <w:spacing w:before="60" w:after="60" w:line="240" w:lineRule="auto"/>
        <w:rPr>
          <w:rFonts w:ascii="Arial" w:eastAsia="Times New Roman" w:hAnsi="Arial" w:cs="Times New Roman"/>
          <w:b/>
          <w:szCs w:val="20"/>
          <w:lang w:val="en-US" w:eastAsia="en-US"/>
        </w:rPr>
      </w:pPr>
    </w:p>
    <w:p w14:paraId="5AADE3DA" w14:textId="77777777"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rPr>
          <w:rFonts w:ascii="Arial" w:eastAsia="Times New Roman" w:hAnsi="Arial" w:cs="Times New Roman"/>
          <w:b/>
          <w:szCs w:val="20"/>
          <w:lang w:val="en-US" w:eastAsia="en-US"/>
        </w:rPr>
      </w:pPr>
    </w:p>
    <w:p w14:paraId="5C0B1057" w14:textId="77777777"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outlineLvl w:val="0"/>
        <w:rPr>
          <w:rFonts w:ascii="Arial" w:eastAsia="Times New Roman" w:hAnsi="Arial" w:cs="Times New Roman"/>
          <w:b/>
          <w:sz w:val="36"/>
          <w:szCs w:val="20"/>
          <w:lang w:val="en-US" w:eastAsia="en-US"/>
        </w:rPr>
      </w:pPr>
      <w:r w:rsidRPr="00934043">
        <w:rPr>
          <w:rFonts w:ascii="Arial" w:eastAsia="Times New Roman" w:hAnsi="Arial" w:cs="Times New Roman"/>
          <w:b/>
          <w:sz w:val="28"/>
          <w:szCs w:val="20"/>
          <w:lang w:val="en-US" w:eastAsia="en-US"/>
        </w:rPr>
        <w:t xml:space="preserve">    </w:t>
      </w:r>
      <w:bookmarkStart w:id="23" w:name="_Toc357423387"/>
      <w:bookmarkStart w:id="24" w:name="_Toc357423486"/>
      <w:bookmarkStart w:id="25" w:name="_Toc357430356"/>
      <w:bookmarkStart w:id="26" w:name="_Toc357451421"/>
      <w:bookmarkStart w:id="27" w:name="_Toc357451641"/>
      <w:bookmarkStart w:id="28" w:name="_Toc357459717"/>
      <w:bookmarkStart w:id="29" w:name="_Toc357501172"/>
      <w:bookmarkStart w:id="30" w:name="_Toc357504160"/>
      <w:bookmarkStart w:id="31" w:name="_Toc357504219"/>
      <w:bookmarkStart w:id="32" w:name="_Toc357505237"/>
      <w:bookmarkStart w:id="33" w:name="_Toc357505399"/>
      <w:bookmarkStart w:id="34" w:name="_Toc357505811"/>
      <w:bookmarkStart w:id="35" w:name="_Toc357507045"/>
      <w:bookmarkStart w:id="36" w:name="_Toc357509293"/>
      <w:bookmarkStart w:id="37" w:name="_Toc358033492"/>
      <w:bookmarkStart w:id="38" w:name="_Toc358110070"/>
      <w:bookmarkStart w:id="39" w:name="_Toc469014108"/>
      <w:bookmarkStart w:id="40" w:name="_Toc4399996"/>
      <w:bookmarkStart w:id="41" w:name="_Toc4405275"/>
      <w:bookmarkStart w:id="42" w:name="_Toc4405430"/>
      <w:bookmarkStart w:id="43" w:name="_Toc4409806"/>
      <w:bookmarkStart w:id="44" w:name="_Toc4499604"/>
      <w:bookmarkStart w:id="45" w:name="_Toc4532213"/>
      <w:r w:rsidR="001015AA">
        <w:rPr>
          <w:rFonts w:ascii="Arial" w:eastAsia="Times New Roman" w:hAnsi="Arial" w:cs="Times New Roman"/>
          <w:b/>
          <w:sz w:val="28"/>
          <w:szCs w:val="20"/>
          <w:lang w:val="en-US" w:eastAsia="en-US"/>
        </w:rPr>
        <w:t>Operation</w:t>
      </w:r>
      <w:r w:rsidRPr="00934043">
        <w:rPr>
          <w:rFonts w:ascii="Arial" w:eastAsia="Times New Roman" w:hAnsi="Arial" w:cs="Times New Roman"/>
          <w:b/>
          <w:sz w:val="28"/>
          <w:szCs w:val="20"/>
          <w:lang w:val="en-US" w:eastAsia="en-US"/>
        </w:rPr>
        <w:t xml:space="preserve"> </w:t>
      </w:r>
      <w:r w:rsidR="00F72C70">
        <w:rPr>
          <w:rFonts w:ascii="Arial" w:eastAsia="Times New Roman" w:hAnsi="Arial" w:cs="Times New Roman"/>
          <w:b/>
          <w:sz w:val="28"/>
          <w:szCs w:val="20"/>
          <w:lang w:val="en-US" w:eastAsia="en-US"/>
        </w:rPr>
        <w:t>Manual</w:t>
      </w:r>
      <w:r w:rsidRPr="00934043">
        <w:rPr>
          <w:rFonts w:ascii="Arial" w:eastAsia="Times New Roman" w:hAnsi="Arial" w:cs="Times New Roman"/>
          <w:b/>
          <w:sz w:val="28"/>
          <w:szCs w:val="20"/>
          <w:lang w:val="en-US" w:eastAsia="en-US"/>
        </w:rPr>
        <w:t xml:space="preserve"> for:</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bookmarkStart w:id="46" w:name="_Toc4399997"/>
    <w:bookmarkStart w:id="47" w:name="_Toc4405276"/>
    <w:bookmarkStart w:id="48" w:name="_Toc4405431"/>
    <w:bookmarkStart w:id="49" w:name="_Toc4409807"/>
    <w:bookmarkStart w:id="50" w:name="_Toc4499605"/>
    <w:bookmarkStart w:id="51" w:name="_Toc4532214"/>
    <w:p w14:paraId="2F7EB3E5" w14:textId="77777777" w:rsidR="00934043" w:rsidRPr="00934043" w:rsidRDefault="00FB72D9" w:rsidP="00934043">
      <w:pPr>
        <w:pBdr>
          <w:top w:val="single" w:sz="12" w:space="1" w:color="auto"/>
          <w:left w:val="single" w:sz="12" w:space="1" w:color="auto"/>
          <w:bottom w:val="single" w:sz="12" w:space="1" w:color="auto"/>
          <w:right w:val="single" w:sz="12" w:space="3" w:color="auto"/>
        </w:pBdr>
        <w:spacing w:before="60" w:after="60" w:line="240" w:lineRule="auto"/>
        <w:jc w:val="center"/>
        <w:outlineLvl w:val="0"/>
        <w:rPr>
          <w:rFonts w:ascii="Arial" w:eastAsia="Times New Roman" w:hAnsi="Arial" w:cs="Times New Roman"/>
          <w:b/>
          <w:sz w:val="36"/>
          <w:szCs w:val="20"/>
          <w:lang w:val="en-US" w:eastAsia="en-US"/>
        </w:rPr>
      </w:pPr>
      <w:r w:rsidRPr="00FB72D9">
        <w:rPr>
          <w:rFonts w:ascii="Arial" w:eastAsia="Times New Roman" w:hAnsi="Arial" w:cs="Times New Roman"/>
          <w:b/>
          <w:noProof/>
          <w:sz w:val="36"/>
          <w:szCs w:val="20"/>
          <w:lang w:eastAsia="en-US"/>
        </w:rPr>
        <mc:AlternateContent>
          <mc:Choice Requires="wpg">
            <w:drawing>
              <wp:anchor distT="0" distB="0" distL="114300" distR="114300" simplePos="0" relativeHeight="251684352" behindDoc="0" locked="0" layoutInCell="1" allowOverlap="1" wp14:anchorId="1A031DF7" wp14:editId="04A14DFF">
                <wp:simplePos x="0" y="0"/>
                <wp:positionH relativeFrom="margin">
                  <wp:posOffset>1994535</wp:posOffset>
                </wp:positionH>
                <wp:positionV relativeFrom="paragraph">
                  <wp:posOffset>107950</wp:posOffset>
                </wp:positionV>
                <wp:extent cx="2247900" cy="819150"/>
                <wp:effectExtent l="0" t="0" r="0" b="0"/>
                <wp:wrapNone/>
                <wp:docPr id="2" name="Group 4">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2247900" cy="819150"/>
                          <a:chOff x="0" y="0"/>
                          <a:chExt cx="1750" cy="556"/>
                        </a:xfrm>
                      </wpg:grpSpPr>
                      <wps:wsp>
                        <wps:cNvPr id="6" name="AutoShape 3">
                          <a:extLst/>
                        </wps:cNvPr>
                        <wps:cNvSpPr>
                          <a:spLocks noChangeAspect="1" noChangeArrowheads="1" noTextEdit="1"/>
                        </wps:cNvSpPr>
                        <wps:spPr bwMode="auto">
                          <a:xfrm>
                            <a:off x="0" y="0"/>
                            <a:ext cx="1750"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15" name="Picture 15">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 y="17"/>
                            <a:ext cx="1722"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325E656A" id="Group 4" o:spid="_x0000_s1026" style="position:absolute;margin-left:157.05pt;margin-top:8.5pt;width:177pt;height:64.5pt;z-index:251684352;mso-position-horizontal-relative:margin;mso-width-relative:margin;mso-height-relative:margin" coordsize="1750,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">
                <v:rect id="AutoShape 3" o:spid="_x0000_s1027" style="position:absolute;width:1750;height: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7;top:17;width:1722;height: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">
                  <v:imagedata r:id="rId10" o:title=""/>
                </v:shape>
                <w10:wrap anchorx="margin"/>
              </v:group>
            </w:pict>
          </mc:Fallback>
        </mc:AlternateContent>
      </w:r>
      <w:bookmarkEnd w:id="46"/>
      <w:bookmarkEnd w:id="47"/>
      <w:bookmarkEnd w:id="48"/>
      <w:bookmarkEnd w:id="49"/>
      <w:bookmarkEnd w:id="50"/>
      <w:bookmarkEnd w:id="51"/>
    </w:p>
    <w:p w14:paraId="2AC82D50" w14:textId="77777777" w:rsidR="00FB72D9" w:rsidRDefault="00FB72D9" w:rsidP="00934043">
      <w:pPr>
        <w:pBdr>
          <w:top w:val="single" w:sz="12" w:space="1" w:color="auto"/>
          <w:left w:val="single" w:sz="12" w:space="1" w:color="auto"/>
          <w:bottom w:val="single" w:sz="12" w:space="1" w:color="auto"/>
          <w:right w:val="single" w:sz="12" w:space="3" w:color="auto"/>
        </w:pBdr>
        <w:spacing w:before="60" w:after="60" w:line="240" w:lineRule="auto"/>
        <w:jc w:val="center"/>
        <w:outlineLvl w:val="0"/>
        <w:rPr>
          <w:rFonts w:ascii="Arial" w:eastAsia="Times New Roman" w:hAnsi="Arial" w:cs="Times New Roman"/>
          <w:b/>
          <w:sz w:val="36"/>
          <w:szCs w:val="20"/>
          <w:lang w:val="en-US" w:eastAsia="en-US"/>
        </w:rPr>
      </w:pPr>
    </w:p>
    <w:p w14:paraId="5C7F16B9" w14:textId="77777777"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jc w:val="center"/>
        <w:outlineLvl w:val="0"/>
        <w:rPr>
          <w:rFonts w:ascii="Arial" w:eastAsia="Times New Roman" w:hAnsi="Arial" w:cs="Times New Roman"/>
          <w:b/>
          <w:sz w:val="36"/>
          <w:szCs w:val="20"/>
          <w:lang w:val="en-US" w:eastAsia="en-US"/>
        </w:rPr>
      </w:pPr>
    </w:p>
    <w:p w14:paraId="1297AE0C" w14:textId="77777777" w:rsidR="00FB72D9" w:rsidRDefault="00FB72D9" w:rsidP="00934043">
      <w:pPr>
        <w:pBdr>
          <w:top w:val="single" w:sz="12" w:space="1" w:color="auto"/>
          <w:left w:val="single" w:sz="12" w:space="1" w:color="auto"/>
          <w:bottom w:val="single" w:sz="12" w:space="1" w:color="auto"/>
          <w:right w:val="single" w:sz="12" w:space="3" w:color="auto"/>
        </w:pBdr>
        <w:spacing w:before="60" w:after="60" w:line="240" w:lineRule="auto"/>
        <w:outlineLvl w:val="0"/>
        <w:rPr>
          <w:rFonts w:ascii="Arial" w:eastAsia="Times New Roman" w:hAnsi="Arial" w:cs="Times New Roman"/>
          <w:b/>
          <w:sz w:val="36"/>
          <w:szCs w:val="20"/>
          <w:lang w:val="en-US" w:eastAsia="en-US"/>
        </w:rPr>
      </w:pPr>
    </w:p>
    <w:p w14:paraId="5FFCB8FB" w14:textId="4FEBE5C0"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outlineLvl w:val="0"/>
        <w:rPr>
          <w:rFonts w:ascii="Arial" w:eastAsia="Times New Roman" w:hAnsi="Arial" w:cs="Times New Roman"/>
          <w:b/>
          <w:sz w:val="32"/>
          <w:szCs w:val="20"/>
          <w:lang w:val="en-US" w:eastAsia="en-US"/>
        </w:rPr>
      </w:pPr>
      <w:r w:rsidRPr="00934043">
        <w:rPr>
          <w:rFonts w:ascii="Arial" w:eastAsia="Times New Roman" w:hAnsi="Arial" w:cs="Times New Roman"/>
          <w:b/>
          <w:sz w:val="36"/>
          <w:szCs w:val="20"/>
          <w:lang w:val="en-US" w:eastAsia="en-US"/>
        </w:rPr>
        <w:t xml:space="preserve">   </w:t>
      </w:r>
      <w:bookmarkStart w:id="52" w:name="_Toc357501174"/>
      <w:bookmarkStart w:id="53" w:name="_Toc357504162"/>
      <w:bookmarkStart w:id="54" w:name="_Toc357504221"/>
      <w:bookmarkStart w:id="55" w:name="_Toc357505239"/>
      <w:bookmarkStart w:id="56" w:name="_Toc357505401"/>
      <w:bookmarkStart w:id="57" w:name="_Toc357505813"/>
      <w:bookmarkStart w:id="58" w:name="_Toc357507047"/>
      <w:bookmarkStart w:id="59" w:name="_Toc357509295"/>
      <w:bookmarkStart w:id="60" w:name="_Toc358033494"/>
      <w:bookmarkStart w:id="61" w:name="_Toc358110072"/>
      <w:bookmarkStart w:id="62" w:name="_Toc357423389"/>
      <w:bookmarkStart w:id="63" w:name="_Toc357423488"/>
      <w:bookmarkStart w:id="64" w:name="_Toc357430358"/>
      <w:bookmarkStart w:id="65" w:name="_Toc357451423"/>
      <w:bookmarkStart w:id="66" w:name="_Toc357451643"/>
      <w:bookmarkStart w:id="67" w:name="_Toc357459719"/>
      <w:bookmarkStart w:id="68" w:name="_Toc469014110"/>
      <w:bookmarkStart w:id="69" w:name="_Toc4399998"/>
      <w:bookmarkStart w:id="70" w:name="_Toc4405277"/>
      <w:bookmarkStart w:id="71" w:name="_Toc4405432"/>
      <w:bookmarkStart w:id="72" w:name="_Toc4409808"/>
      <w:bookmarkStart w:id="73" w:name="_Toc4499606"/>
      <w:bookmarkStart w:id="74" w:name="_Toc4532215"/>
      <w:r w:rsidRPr="00934043">
        <w:rPr>
          <w:rFonts w:ascii="Arial" w:eastAsia="Times New Roman" w:hAnsi="Arial" w:cs="Times New Roman"/>
          <w:b/>
          <w:sz w:val="32"/>
          <w:szCs w:val="20"/>
          <w:lang w:val="en-US" w:eastAsia="en-US"/>
        </w:rPr>
        <w:t>Applicable as of</w:t>
      </w:r>
      <w:bookmarkEnd w:id="52"/>
      <w:bookmarkEnd w:id="53"/>
      <w:bookmarkEnd w:id="54"/>
      <w:bookmarkEnd w:id="55"/>
      <w:bookmarkEnd w:id="56"/>
      <w:bookmarkEnd w:id="57"/>
      <w:bookmarkEnd w:id="58"/>
      <w:bookmarkEnd w:id="59"/>
      <w:bookmarkEnd w:id="60"/>
      <w:bookmarkEnd w:id="61"/>
      <w:r w:rsidRPr="00934043">
        <w:rPr>
          <w:rFonts w:ascii="Arial" w:eastAsia="Times New Roman" w:hAnsi="Arial" w:cs="Times New Roman"/>
          <w:b/>
          <w:sz w:val="32"/>
          <w:szCs w:val="20"/>
          <w:lang w:val="en-US" w:eastAsia="en-US"/>
        </w:rPr>
        <w:t xml:space="preserve"> </w:t>
      </w:r>
      <w:bookmarkEnd w:id="62"/>
      <w:bookmarkEnd w:id="63"/>
      <w:bookmarkEnd w:id="64"/>
      <w:bookmarkEnd w:id="65"/>
      <w:bookmarkEnd w:id="66"/>
      <w:bookmarkEnd w:id="67"/>
      <w:r w:rsidR="007A1207">
        <w:rPr>
          <w:rFonts w:ascii="Arial" w:eastAsia="Times New Roman" w:hAnsi="Arial" w:cs="Times New Roman"/>
          <w:b/>
          <w:sz w:val="32"/>
          <w:szCs w:val="20"/>
          <w:lang w:val="en-US" w:eastAsia="en-US"/>
        </w:rPr>
        <w:t>25 April</w:t>
      </w:r>
      <w:r w:rsidR="00F72C70">
        <w:rPr>
          <w:rFonts w:ascii="Arial" w:eastAsia="Times New Roman" w:hAnsi="Arial" w:cs="Times New Roman"/>
          <w:b/>
          <w:sz w:val="32"/>
          <w:szCs w:val="20"/>
          <w:lang w:val="en-US" w:eastAsia="en-US"/>
        </w:rPr>
        <w:t xml:space="preserve"> 201</w:t>
      </w:r>
      <w:bookmarkEnd w:id="68"/>
      <w:r w:rsidR="00FB72D9">
        <w:rPr>
          <w:rFonts w:ascii="Arial" w:eastAsia="Times New Roman" w:hAnsi="Arial" w:cs="Times New Roman"/>
          <w:b/>
          <w:sz w:val="32"/>
          <w:szCs w:val="20"/>
          <w:lang w:val="en-US" w:eastAsia="en-US"/>
        </w:rPr>
        <w:t>9</w:t>
      </w:r>
      <w:bookmarkEnd w:id="69"/>
      <w:bookmarkEnd w:id="70"/>
      <w:bookmarkEnd w:id="71"/>
      <w:bookmarkEnd w:id="72"/>
      <w:bookmarkEnd w:id="73"/>
      <w:bookmarkEnd w:id="74"/>
    </w:p>
    <w:p w14:paraId="7D515EFB" w14:textId="77777777"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jc w:val="right"/>
        <w:rPr>
          <w:rFonts w:ascii="Arial" w:eastAsia="Times New Roman" w:hAnsi="Arial" w:cs="Times New Roman"/>
          <w:b/>
          <w:sz w:val="28"/>
          <w:szCs w:val="20"/>
          <w:lang w:val="en-US" w:eastAsia="en-US"/>
        </w:rPr>
      </w:pPr>
      <w:r w:rsidRPr="00934043">
        <w:rPr>
          <w:rFonts w:ascii="Arial" w:eastAsia="Times New Roman" w:hAnsi="Arial" w:cs="Times New Roman"/>
          <w:b/>
          <w:sz w:val="36"/>
          <w:szCs w:val="20"/>
          <w:lang w:val="en-US" w:eastAsia="en-US"/>
        </w:rPr>
        <w:tab/>
      </w:r>
    </w:p>
    <w:p w14:paraId="35B5AF4E" w14:textId="77777777" w:rsidR="00934043" w:rsidRPr="00934043" w:rsidRDefault="00934043" w:rsidP="00934043">
      <w:pPr>
        <w:pBdr>
          <w:top w:val="single" w:sz="12" w:space="1" w:color="auto"/>
          <w:left w:val="single" w:sz="12" w:space="1" w:color="auto"/>
          <w:bottom w:val="single" w:sz="12" w:space="1" w:color="auto"/>
          <w:right w:val="single" w:sz="12" w:space="3" w:color="auto"/>
        </w:pBdr>
        <w:spacing w:before="60" w:after="60" w:line="240" w:lineRule="auto"/>
        <w:rPr>
          <w:rFonts w:ascii="Arial" w:eastAsia="Times New Roman" w:hAnsi="Arial" w:cs="Times New Roman"/>
          <w:b/>
          <w:sz w:val="24"/>
          <w:szCs w:val="20"/>
          <w:lang w:val="en-US" w:eastAsia="en-US"/>
        </w:rPr>
      </w:pPr>
      <w:r w:rsidRPr="00934043">
        <w:rPr>
          <w:rFonts w:ascii="Arial" w:eastAsia="Times New Roman" w:hAnsi="Arial" w:cs="Times New Roman"/>
          <w:b/>
          <w:sz w:val="36"/>
          <w:szCs w:val="20"/>
          <w:lang w:val="en-US" w:eastAsia="en-US"/>
        </w:rPr>
        <w:tab/>
      </w:r>
    </w:p>
    <w:p w14:paraId="16132160" w14:textId="77777777" w:rsidR="00934043" w:rsidRPr="00934043" w:rsidRDefault="00934043" w:rsidP="00934043">
      <w:pPr>
        <w:tabs>
          <w:tab w:val="left" w:pos="720"/>
          <w:tab w:val="center" w:pos="4320"/>
          <w:tab w:val="right" w:pos="8640"/>
        </w:tabs>
        <w:spacing w:before="60" w:after="60" w:line="240" w:lineRule="auto"/>
        <w:rPr>
          <w:rFonts w:ascii="Times New Roman" w:eastAsia="Times New Roman" w:hAnsi="Times New Roman" w:cs="Times New Roman"/>
          <w:szCs w:val="20"/>
          <w:lang w:val="en-US" w:eastAsia="en-US"/>
        </w:rPr>
      </w:pPr>
    </w:p>
    <w:p w14:paraId="76F411C6" w14:textId="77777777" w:rsidR="00934043" w:rsidRPr="00934043" w:rsidRDefault="00934043" w:rsidP="00934043">
      <w:pPr>
        <w:spacing w:before="60" w:after="60" w:line="240" w:lineRule="auto"/>
        <w:rPr>
          <w:rFonts w:ascii="Arial" w:eastAsia="Times New Roman" w:hAnsi="Arial" w:cs="Times New Roman"/>
          <w:b/>
          <w:sz w:val="28"/>
          <w:szCs w:val="28"/>
          <w:lang w:val="en-US" w:eastAsia="en-US"/>
        </w:rPr>
      </w:pPr>
      <w:r w:rsidRPr="00934043">
        <w:rPr>
          <w:rFonts w:ascii="Arial" w:eastAsia="Times New Roman" w:hAnsi="Arial" w:cs="Times New Roman"/>
          <w:b/>
          <w:sz w:val="28"/>
          <w:szCs w:val="28"/>
          <w:lang w:val="en-US" w:eastAsia="en-US"/>
        </w:rPr>
        <w:t xml:space="preserve">Drafted by: </w:t>
      </w:r>
      <w:r w:rsidR="00F72C70">
        <w:rPr>
          <w:rFonts w:ascii="Arial" w:eastAsia="Times New Roman" w:hAnsi="Arial" w:cs="Times New Roman"/>
          <w:b/>
          <w:sz w:val="28"/>
          <w:szCs w:val="28"/>
          <w:lang w:val="en-US" w:eastAsia="en-US"/>
        </w:rPr>
        <w:t>Bart Koopmans</w:t>
      </w:r>
    </w:p>
    <w:p w14:paraId="0C5AD816" w14:textId="34ED970D" w:rsidR="00F72C70" w:rsidRPr="00934043" w:rsidRDefault="00934043" w:rsidP="00F72C70">
      <w:pPr>
        <w:spacing w:before="60" w:after="60" w:line="240" w:lineRule="auto"/>
        <w:outlineLvl w:val="0"/>
        <w:rPr>
          <w:rFonts w:ascii="Times New Roman" w:eastAsia="Times New Roman" w:hAnsi="Times New Roman" w:cs="Times New Roman"/>
          <w:i/>
          <w:szCs w:val="20"/>
          <w:lang w:val="en-US" w:eastAsia="en-US"/>
        </w:rPr>
      </w:pPr>
      <w:bookmarkStart w:id="75" w:name="_Toc357501175"/>
      <w:bookmarkStart w:id="76" w:name="_Toc357504163"/>
      <w:bookmarkStart w:id="77" w:name="_Toc357504222"/>
      <w:bookmarkStart w:id="78" w:name="_Toc357505240"/>
      <w:bookmarkStart w:id="79" w:name="_Toc357505402"/>
      <w:bookmarkStart w:id="80" w:name="_Toc357505814"/>
      <w:bookmarkStart w:id="81" w:name="_Toc357507048"/>
      <w:bookmarkStart w:id="82" w:name="_Toc357509296"/>
      <w:bookmarkStart w:id="83" w:name="_Toc358033495"/>
      <w:bookmarkStart w:id="84" w:name="_Toc358110073"/>
      <w:bookmarkStart w:id="85" w:name="_Toc357423390"/>
      <w:bookmarkStart w:id="86" w:name="_Toc357423489"/>
      <w:bookmarkStart w:id="87" w:name="_Toc357430359"/>
      <w:bookmarkStart w:id="88" w:name="_Toc357451424"/>
      <w:bookmarkStart w:id="89" w:name="_Toc357451644"/>
      <w:bookmarkStart w:id="90" w:name="_Toc357459720"/>
      <w:bookmarkStart w:id="91" w:name="_Toc469014111"/>
      <w:bookmarkStart w:id="92" w:name="_Toc4399999"/>
      <w:bookmarkStart w:id="93" w:name="_Toc4405278"/>
      <w:bookmarkStart w:id="94" w:name="_Toc4405433"/>
      <w:bookmarkStart w:id="95" w:name="_Toc4409809"/>
      <w:bookmarkStart w:id="96" w:name="_Toc4499607"/>
      <w:bookmarkStart w:id="97" w:name="_Toc4532216"/>
      <w:r w:rsidRPr="00934043">
        <w:rPr>
          <w:rFonts w:ascii="Arial" w:eastAsia="Times New Roman" w:hAnsi="Arial" w:cs="Times New Roman"/>
          <w:b/>
          <w:bCs/>
          <w:sz w:val="28"/>
          <w:szCs w:val="28"/>
          <w:lang w:val="en-US" w:eastAsia="en-US"/>
        </w:rPr>
        <w:t>Issue date</w:t>
      </w:r>
      <w:r w:rsidRPr="00934043">
        <w:rPr>
          <w:rFonts w:ascii="Arial" w:eastAsia="Times New Roman" w:hAnsi="Arial" w:cs="Times New Roman"/>
          <w:sz w:val="28"/>
          <w:szCs w:val="28"/>
          <w:lang w:val="en-US" w:eastAsia="en-US"/>
        </w:rPr>
        <w:t>:</w:t>
      </w:r>
      <w:bookmarkEnd w:id="75"/>
      <w:bookmarkEnd w:id="76"/>
      <w:bookmarkEnd w:id="77"/>
      <w:bookmarkEnd w:id="78"/>
      <w:bookmarkEnd w:id="79"/>
      <w:bookmarkEnd w:id="80"/>
      <w:bookmarkEnd w:id="81"/>
      <w:bookmarkEnd w:id="82"/>
      <w:bookmarkEnd w:id="83"/>
      <w:bookmarkEnd w:id="84"/>
      <w:r w:rsidRPr="00934043">
        <w:rPr>
          <w:rFonts w:ascii="Arial" w:eastAsia="Times New Roman" w:hAnsi="Arial" w:cs="Times New Roman"/>
          <w:sz w:val="28"/>
          <w:szCs w:val="28"/>
          <w:lang w:val="en-US" w:eastAsia="en-US"/>
        </w:rPr>
        <w:t xml:space="preserve"> </w:t>
      </w:r>
      <w:bookmarkEnd w:id="85"/>
      <w:bookmarkEnd w:id="86"/>
      <w:bookmarkEnd w:id="87"/>
      <w:bookmarkEnd w:id="88"/>
      <w:bookmarkEnd w:id="89"/>
      <w:bookmarkEnd w:id="90"/>
      <w:r w:rsidR="007A1207">
        <w:rPr>
          <w:rFonts w:ascii="Arial" w:eastAsia="Times New Roman" w:hAnsi="Arial" w:cs="Times New Roman"/>
          <w:sz w:val="28"/>
          <w:szCs w:val="28"/>
          <w:lang w:val="en-US" w:eastAsia="en-US"/>
        </w:rPr>
        <w:t>25 April</w:t>
      </w:r>
      <w:r w:rsidR="00F72C70">
        <w:rPr>
          <w:rFonts w:ascii="Arial" w:eastAsia="Times New Roman" w:hAnsi="Arial" w:cs="Times New Roman"/>
          <w:sz w:val="28"/>
          <w:szCs w:val="28"/>
          <w:lang w:val="en-US" w:eastAsia="en-US"/>
        </w:rPr>
        <w:t xml:space="preserve"> 201</w:t>
      </w:r>
      <w:r w:rsidR="00FB72D9">
        <w:rPr>
          <w:rFonts w:ascii="Arial" w:eastAsia="Times New Roman" w:hAnsi="Arial" w:cs="Times New Roman"/>
          <w:sz w:val="28"/>
          <w:szCs w:val="28"/>
          <w:lang w:val="en-US" w:eastAsia="en-US"/>
        </w:rPr>
        <w:t>9</w:t>
      </w:r>
      <w:r w:rsidR="00F72C70">
        <w:rPr>
          <w:rFonts w:ascii="Arial" w:eastAsia="Times New Roman" w:hAnsi="Arial" w:cs="Times New Roman"/>
          <w:sz w:val="28"/>
          <w:szCs w:val="28"/>
          <w:lang w:val="en-US" w:eastAsia="en-US"/>
        </w:rPr>
        <w:br/>
      </w:r>
      <w:r w:rsidR="00F72C70">
        <w:rPr>
          <w:rFonts w:ascii="Arial" w:eastAsia="Times New Roman" w:hAnsi="Arial" w:cs="Times New Roman"/>
          <w:b/>
          <w:sz w:val="28"/>
          <w:szCs w:val="28"/>
          <w:lang w:val="en-US" w:eastAsia="en-US"/>
        </w:rPr>
        <w:t>Revision</w:t>
      </w:r>
      <w:r w:rsidR="00F72C70" w:rsidRPr="00F72C70">
        <w:rPr>
          <w:rFonts w:ascii="Arial" w:eastAsia="Times New Roman" w:hAnsi="Arial" w:cs="Times New Roman"/>
          <w:b/>
          <w:sz w:val="28"/>
          <w:szCs w:val="28"/>
          <w:lang w:val="en-US" w:eastAsia="en-US"/>
        </w:rPr>
        <w:t>:</w:t>
      </w:r>
      <w:r w:rsidR="00F72C70">
        <w:rPr>
          <w:rFonts w:ascii="Arial" w:eastAsia="Times New Roman" w:hAnsi="Arial" w:cs="Times New Roman"/>
          <w:sz w:val="28"/>
          <w:szCs w:val="28"/>
          <w:lang w:val="en-US" w:eastAsia="en-US"/>
        </w:rPr>
        <w:t xml:space="preserve"> 1.</w:t>
      </w:r>
      <w:bookmarkStart w:id="98" w:name="_Toc357423391"/>
      <w:bookmarkStart w:id="99" w:name="_Toc357430360"/>
      <w:bookmarkStart w:id="100" w:name="_Toc357451425"/>
      <w:bookmarkStart w:id="101" w:name="_Toc357451645"/>
      <w:bookmarkStart w:id="102" w:name="_Toc357459721"/>
      <w:bookmarkStart w:id="103" w:name="_Toc357501176"/>
      <w:bookmarkStart w:id="104" w:name="_Toc357504164"/>
      <w:bookmarkStart w:id="105" w:name="_Toc357504223"/>
      <w:bookmarkStart w:id="106" w:name="_Toc357505241"/>
      <w:bookmarkStart w:id="107" w:name="_Toc357505403"/>
      <w:bookmarkStart w:id="108" w:name="_Toc357505815"/>
      <w:bookmarkStart w:id="109" w:name="_Toc357507049"/>
      <w:bookmarkStart w:id="110" w:name="_Toc357509297"/>
      <w:bookmarkStart w:id="111" w:name="_Toc358033496"/>
      <w:bookmarkStart w:id="112" w:name="_Toc358110074"/>
      <w:r w:rsidR="007A1207">
        <w:rPr>
          <w:rFonts w:ascii="Arial" w:eastAsia="Times New Roman" w:hAnsi="Arial" w:cs="Times New Roman"/>
          <w:sz w:val="28"/>
          <w:szCs w:val="28"/>
          <w:lang w:val="en-US" w:eastAsia="en-US"/>
        </w:rPr>
        <w:t>2</w:t>
      </w:r>
      <w:r w:rsidR="00F72C70">
        <w:rPr>
          <w:rFonts w:ascii="Arial" w:eastAsia="Times New Roman" w:hAnsi="Arial" w:cs="Times New Roman"/>
          <w:sz w:val="28"/>
          <w:szCs w:val="28"/>
          <w:lang w:val="en-US" w:eastAsia="en-US"/>
        </w:rPr>
        <w:br/>
      </w:r>
      <w:r w:rsidRPr="00934043">
        <w:rPr>
          <w:rFonts w:ascii="Arial" w:eastAsia="Times New Roman" w:hAnsi="Arial" w:cs="Times New Roman"/>
          <w:b/>
          <w:sz w:val="28"/>
          <w:szCs w:val="28"/>
          <w:lang w:val="en-US" w:eastAsia="en-US"/>
        </w:rPr>
        <w:t xml:space="preserve">Applicable for: </w:t>
      </w:r>
      <w:r w:rsidRPr="00934043">
        <w:rPr>
          <w:rFonts w:ascii="Arial" w:eastAsia="Times New Roman" w:hAnsi="Arial" w:cs="Times New Roman"/>
          <w:sz w:val="28"/>
          <w:szCs w:val="28"/>
          <w:lang w:val="en-US" w:eastAsia="en-US"/>
        </w:rPr>
        <w:t>All SONY Electronics Products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F72C70">
        <w:rPr>
          <w:rFonts w:ascii="Arial" w:eastAsia="Times New Roman" w:hAnsi="Arial" w:cs="Times New Roman"/>
          <w:sz w:val="28"/>
          <w:szCs w:val="28"/>
          <w:lang w:val="en-US" w:eastAsia="en-US"/>
        </w:rPr>
        <w:br/>
      </w:r>
      <w:r w:rsidR="00F72C70">
        <w:rPr>
          <w:rFonts w:ascii="Arial" w:eastAsia="Times New Roman" w:hAnsi="Arial" w:cs="Times New Roman"/>
          <w:sz w:val="28"/>
          <w:szCs w:val="28"/>
          <w:lang w:val="en-US" w:eastAsia="en-US"/>
        </w:rPr>
        <w:br/>
      </w:r>
    </w:p>
    <w:p w14:paraId="142080E9" w14:textId="77777777" w:rsidR="00F72C70" w:rsidRPr="00934043" w:rsidRDefault="00F72C70" w:rsidP="00F72C70">
      <w:pPr>
        <w:spacing w:before="60" w:after="60" w:line="240" w:lineRule="auto"/>
        <w:rPr>
          <w:rFonts w:ascii="Times New Roman" w:eastAsia="Times New Roman" w:hAnsi="Times New Roman" w:cs="Times New Roman"/>
          <w:i/>
          <w:szCs w:val="20"/>
          <w:lang w:val="en-US" w:eastAsia="en-US"/>
        </w:rPr>
      </w:pPr>
    </w:p>
    <w:p w14:paraId="3DFE37F9" w14:textId="77777777" w:rsidR="00877890" w:rsidRDefault="00877890" w:rsidP="00877890">
      <w:pPr>
        <w:rPr>
          <w:rFonts w:asciiTheme="majorHAnsi" w:hAnsiTheme="majorHAnsi" w:cstheme="minorHAnsi"/>
          <w:b/>
          <w:spacing w:val="2"/>
          <w:sz w:val="48"/>
          <w:szCs w:val="72"/>
          <w:lang w:val="en-US"/>
        </w:rPr>
      </w:pPr>
    </w:p>
    <w:p w14:paraId="5CB61051" w14:textId="77777777" w:rsidR="00877890" w:rsidRDefault="00877890" w:rsidP="00877890">
      <w:pPr>
        <w:rPr>
          <w:rFonts w:asciiTheme="majorHAnsi" w:hAnsiTheme="majorHAnsi" w:cstheme="minorHAnsi"/>
          <w:b/>
          <w:spacing w:val="2"/>
          <w:sz w:val="48"/>
          <w:szCs w:val="72"/>
          <w:lang w:val="en-US"/>
        </w:rPr>
      </w:pPr>
    </w:p>
    <w:p w14:paraId="4F9CCA7E" w14:textId="77777777" w:rsidR="00877890" w:rsidRDefault="00877890" w:rsidP="00877890">
      <w:pPr>
        <w:rPr>
          <w:rFonts w:asciiTheme="majorHAnsi" w:hAnsiTheme="majorHAnsi" w:cstheme="minorHAnsi"/>
          <w:b/>
          <w:spacing w:val="2"/>
          <w:sz w:val="48"/>
          <w:szCs w:val="72"/>
          <w:lang w:val="en-US"/>
        </w:rPr>
      </w:pPr>
    </w:p>
    <w:p w14:paraId="4D112029" w14:textId="77777777" w:rsidR="00F04408" w:rsidRPr="00F04408" w:rsidRDefault="00F04408" w:rsidP="00F04408">
      <w:pPr>
        <w:keepNext/>
        <w:pageBreakBefore/>
        <w:spacing w:before="480" w:after="240" w:line="240" w:lineRule="auto"/>
        <w:outlineLvl w:val="8"/>
        <w:rPr>
          <w:rFonts w:ascii="Helvetica" w:eastAsia="Times New Roman" w:hAnsi="Helvetica" w:cs="Times New Roman"/>
          <w:b/>
          <w:sz w:val="40"/>
          <w:szCs w:val="20"/>
          <w:lang w:val="en-US" w:eastAsia="en-US"/>
        </w:rPr>
      </w:pPr>
      <w:r w:rsidRPr="00F04408">
        <w:rPr>
          <w:rFonts w:ascii="Helvetica" w:eastAsia="Times New Roman" w:hAnsi="Helvetica" w:cs="Times New Roman"/>
          <w:b/>
          <w:sz w:val="40"/>
          <w:szCs w:val="20"/>
          <w:lang w:val="en-US" w:eastAsia="en-US"/>
        </w:rPr>
        <w:lastRenderedPageBreak/>
        <w:t>Table of contents</w:t>
      </w:r>
    </w:p>
    <w:p w14:paraId="250B9D50" w14:textId="77777777" w:rsidR="00752777" w:rsidRDefault="00752777" w:rsidP="00752777">
      <w:pPr>
        <w:pStyle w:val="TOC1"/>
        <w:tabs>
          <w:tab w:val="right" w:leader="dot" w:pos="9628"/>
        </w:tabs>
        <w:rPr>
          <w:b w:val="0"/>
          <w:bCs w:val="0"/>
          <w:caps w:val="0"/>
          <w:shd w:val="pct15" w:color="auto" w:fill="FFFFFF"/>
          <w:lang w:val="es-ES" w:eastAsia="en-US"/>
        </w:rPr>
      </w:pPr>
    </w:p>
    <w:p w14:paraId="5101AE10" w14:textId="793B26D6" w:rsidR="00531273" w:rsidRDefault="003E15E4" w:rsidP="00531273">
      <w:pPr>
        <w:pStyle w:val="TOC1"/>
        <w:tabs>
          <w:tab w:val="right" w:leader="dot" w:pos="9628"/>
        </w:tabs>
        <w:rPr>
          <w:rFonts w:cstheme="minorBidi"/>
          <w:b w:val="0"/>
          <w:bCs w:val="0"/>
          <w:caps w:val="0"/>
          <w:noProof/>
          <w:sz w:val="22"/>
          <w:szCs w:val="22"/>
          <w:lang w:val="nl-NL" w:eastAsia="nl-NL"/>
        </w:rPr>
      </w:pPr>
      <w:r>
        <w:rPr>
          <w:b w:val="0"/>
          <w:bCs w:val="0"/>
          <w:caps w:val="0"/>
          <w:shd w:val="pct15" w:color="auto" w:fill="FFFFFF"/>
          <w:lang w:val="es-ES" w:eastAsia="en-US"/>
        </w:rPr>
        <w:fldChar w:fldCharType="begin"/>
      </w:r>
      <w:r w:rsidRPr="005E193C">
        <w:rPr>
          <w:b w:val="0"/>
          <w:bCs w:val="0"/>
          <w:caps w:val="0"/>
          <w:shd w:val="pct15" w:color="auto" w:fill="FFFFFF"/>
          <w:lang w:val="en-US" w:eastAsia="en-US"/>
        </w:rPr>
        <w:instrText xml:space="preserve"> TOC \o "1-3" \h \z \u </w:instrText>
      </w:r>
      <w:r>
        <w:rPr>
          <w:b w:val="0"/>
          <w:bCs w:val="0"/>
          <w:caps w:val="0"/>
          <w:shd w:val="pct15" w:color="auto" w:fill="FFFFFF"/>
          <w:lang w:val="es-ES" w:eastAsia="en-US"/>
        </w:rPr>
        <w:fldChar w:fldCharType="separate"/>
      </w:r>
    </w:p>
    <w:p w14:paraId="487F86E3" w14:textId="5C44E35D" w:rsidR="00531273" w:rsidRDefault="00523A94">
      <w:pPr>
        <w:pStyle w:val="TOC1"/>
        <w:tabs>
          <w:tab w:val="left" w:pos="440"/>
          <w:tab w:val="right" w:leader="dot" w:pos="9628"/>
        </w:tabs>
        <w:rPr>
          <w:rFonts w:cstheme="minorBidi"/>
          <w:b w:val="0"/>
          <w:bCs w:val="0"/>
          <w:caps w:val="0"/>
          <w:noProof/>
          <w:sz w:val="22"/>
          <w:szCs w:val="22"/>
          <w:lang w:val="nl-NL" w:eastAsia="nl-NL"/>
        </w:rPr>
      </w:pPr>
      <w:hyperlink w:anchor="_Toc4532217" w:history="1">
        <w:r w:rsidR="00531273" w:rsidRPr="005234B0">
          <w:rPr>
            <w:rStyle w:val="Hyperlink"/>
            <w:noProof/>
            <w:lang w:eastAsia="en-US"/>
          </w:rPr>
          <w:t>1</w:t>
        </w:r>
        <w:r w:rsidR="00531273">
          <w:rPr>
            <w:rFonts w:cstheme="minorBidi"/>
            <w:b w:val="0"/>
            <w:bCs w:val="0"/>
            <w:caps w:val="0"/>
            <w:noProof/>
            <w:sz w:val="22"/>
            <w:szCs w:val="22"/>
            <w:lang w:val="nl-NL" w:eastAsia="nl-NL"/>
          </w:rPr>
          <w:tab/>
        </w:r>
        <w:r w:rsidR="00531273" w:rsidRPr="005234B0">
          <w:rPr>
            <w:rStyle w:val="Hyperlink"/>
            <w:noProof/>
            <w:lang w:eastAsia="en-US"/>
          </w:rPr>
          <w:t>Revision history</w:t>
        </w:r>
        <w:r w:rsidR="00531273">
          <w:rPr>
            <w:noProof/>
            <w:webHidden/>
          </w:rPr>
          <w:tab/>
        </w:r>
        <w:r w:rsidR="00531273">
          <w:rPr>
            <w:noProof/>
            <w:webHidden/>
          </w:rPr>
          <w:fldChar w:fldCharType="begin"/>
        </w:r>
        <w:r w:rsidR="00531273">
          <w:rPr>
            <w:noProof/>
            <w:webHidden/>
          </w:rPr>
          <w:instrText xml:space="preserve"> PAGEREF _Toc4532217 \h </w:instrText>
        </w:r>
        <w:r w:rsidR="00531273">
          <w:rPr>
            <w:noProof/>
            <w:webHidden/>
          </w:rPr>
        </w:r>
        <w:r w:rsidR="00531273">
          <w:rPr>
            <w:noProof/>
            <w:webHidden/>
          </w:rPr>
          <w:fldChar w:fldCharType="separate"/>
        </w:r>
        <w:r>
          <w:rPr>
            <w:noProof/>
            <w:webHidden/>
          </w:rPr>
          <w:t>3</w:t>
        </w:r>
        <w:r w:rsidR="00531273">
          <w:rPr>
            <w:noProof/>
            <w:webHidden/>
          </w:rPr>
          <w:fldChar w:fldCharType="end"/>
        </w:r>
      </w:hyperlink>
    </w:p>
    <w:p w14:paraId="5F667B98" w14:textId="31E78654" w:rsidR="00531273" w:rsidRDefault="00523A94">
      <w:pPr>
        <w:pStyle w:val="TOC1"/>
        <w:tabs>
          <w:tab w:val="left" w:pos="440"/>
          <w:tab w:val="right" w:leader="dot" w:pos="9628"/>
        </w:tabs>
        <w:rPr>
          <w:rFonts w:cstheme="minorBidi"/>
          <w:b w:val="0"/>
          <w:bCs w:val="0"/>
          <w:caps w:val="0"/>
          <w:noProof/>
          <w:sz w:val="22"/>
          <w:szCs w:val="22"/>
          <w:lang w:val="nl-NL" w:eastAsia="nl-NL"/>
        </w:rPr>
      </w:pPr>
      <w:hyperlink w:anchor="_Toc4532218" w:history="1">
        <w:r w:rsidR="00531273" w:rsidRPr="005234B0">
          <w:rPr>
            <w:rStyle w:val="Hyperlink"/>
            <w:noProof/>
            <w:lang w:eastAsia="en-US"/>
          </w:rPr>
          <w:t>2</w:t>
        </w:r>
        <w:r w:rsidR="00531273">
          <w:rPr>
            <w:rFonts w:cstheme="minorBidi"/>
            <w:b w:val="0"/>
            <w:bCs w:val="0"/>
            <w:caps w:val="0"/>
            <w:noProof/>
            <w:sz w:val="22"/>
            <w:szCs w:val="22"/>
            <w:lang w:val="nl-NL" w:eastAsia="nl-NL"/>
          </w:rPr>
          <w:tab/>
        </w:r>
        <w:r w:rsidR="00531273" w:rsidRPr="005234B0">
          <w:rPr>
            <w:rStyle w:val="Hyperlink"/>
            <w:noProof/>
            <w:lang w:eastAsia="en-US"/>
          </w:rPr>
          <w:t>Introduction</w:t>
        </w:r>
        <w:r w:rsidR="00531273">
          <w:rPr>
            <w:noProof/>
            <w:webHidden/>
          </w:rPr>
          <w:tab/>
        </w:r>
        <w:r w:rsidR="00531273">
          <w:rPr>
            <w:noProof/>
            <w:webHidden/>
          </w:rPr>
          <w:fldChar w:fldCharType="begin"/>
        </w:r>
        <w:r w:rsidR="00531273">
          <w:rPr>
            <w:noProof/>
            <w:webHidden/>
          </w:rPr>
          <w:instrText xml:space="preserve"> PAGEREF _Toc4532218 \h </w:instrText>
        </w:r>
        <w:r w:rsidR="00531273">
          <w:rPr>
            <w:noProof/>
            <w:webHidden/>
          </w:rPr>
        </w:r>
        <w:r w:rsidR="00531273">
          <w:rPr>
            <w:noProof/>
            <w:webHidden/>
          </w:rPr>
          <w:fldChar w:fldCharType="separate"/>
        </w:r>
        <w:r>
          <w:rPr>
            <w:noProof/>
            <w:webHidden/>
          </w:rPr>
          <w:t>4</w:t>
        </w:r>
        <w:r w:rsidR="00531273">
          <w:rPr>
            <w:noProof/>
            <w:webHidden/>
          </w:rPr>
          <w:fldChar w:fldCharType="end"/>
        </w:r>
      </w:hyperlink>
    </w:p>
    <w:p w14:paraId="79A05AD8" w14:textId="7785DF54" w:rsidR="00531273" w:rsidRDefault="00523A94">
      <w:pPr>
        <w:pStyle w:val="TOC2"/>
        <w:tabs>
          <w:tab w:val="left" w:pos="880"/>
          <w:tab w:val="right" w:leader="dot" w:pos="9628"/>
        </w:tabs>
        <w:rPr>
          <w:rFonts w:cstheme="minorBidi"/>
          <w:smallCaps w:val="0"/>
          <w:noProof/>
          <w:sz w:val="22"/>
          <w:szCs w:val="22"/>
          <w:lang w:val="nl-NL" w:eastAsia="nl-NL"/>
        </w:rPr>
      </w:pPr>
      <w:hyperlink w:anchor="_Toc4532219" w:history="1">
        <w:r w:rsidR="00531273" w:rsidRPr="005234B0">
          <w:rPr>
            <w:rStyle w:val="Hyperlink"/>
            <w:noProof/>
            <w:lang w:eastAsia="en-US"/>
          </w:rPr>
          <w:t>2.1</w:t>
        </w:r>
        <w:r w:rsidR="00531273">
          <w:rPr>
            <w:rFonts w:cstheme="minorBidi"/>
            <w:smallCaps w:val="0"/>
            <w:noProof/>
            <w:sz w:val="22"/>
            <w:szCs w:val="22"/>
            <w:lang w:val="nl-NL" w:eastAsia="nl-NL"/>
          </w:rPr>
          <w:tab/>
        </w:r>
        <w:r w:rsidR="00531273" w:rsidRPr="005234B0">
          <w:rPr>
            <w:rStyle w:val="Hyperlink"/>
            <w:noProof/>
            <w:lang w:eastAsia="en-US"/>
          </w:rPr>
          <w:t>Objective</w:t>
        </w:r>
        <w:r w:rsidR="00531273">
          <w:rPr>
            <w:noProof/>
            <w:webHidden/>
          </w:rPr>
          <w:tab/>
        </w:r>
        <w:r w:rsidR="00531273">
          <w:rPr>
            <w:noProof/>
            <w:webHidden/>
          </w:rPr>
          <w:fldChar w:fldCharType="begin"/>
        </w:r>
        <w:r w:rsidR="00531273">
          <w:rPr>
            <w:noProof/>
            <w:webHidden/>
          </w:rPr>
          <w:instrText xml:space="preserve"> PAGEREF _Toc4532219 \h </w:instrText>
        </w:r>
        <w:r w:rsidR="00531273">
          <w:rPr>
            <w:noProof/>
            <w:webHidden/>
          </w:rPr>
        </w:r>
        <w:r w:rsidR="00531273">
          <w:rPr>
            <w:noProof/>
            <w:webHidden/>
          </w:rPr>
          <w:fldChar w:fldCharType="separate"/>
        </w:r>
        <w:r>
          <w:rPr>
            <w:noProof/>
            <w:webHidden/>
          </w:rPr>
          <w:t>4</w:t>
        </w:r>
        <w:r w:rsidR="00531273">
          <w:rPr>
            <w:noProof/>
            <w:webHidden/>
          </w:rPr>
          <w:fldChar w:fldCharType="end"/>
        </w:r>
      </w:hyperlink>
    </w:p>
    <w:p w14:paraId="17CA0E80" w14:textId="74AAEF3D" w:rsidR="00531273" w:rsidRDefault="00B24157">
      <w:pPr>
        <w:pStyle w:val="TOC1"/>
        <w:tabs>
          <w:tab w:val="left" w:pos="440"/>
          <w:tab w:val="right" w:leader="dot" w:pos="9628"/>
        </w:tabs>
        <w:rPr>
          <w:rFonts w:cstheme="minorBidi"/>
          <w:b w:val="0"/>
          <w:bCs w:val="0"/>
          <w:caps w:val="0"/>
          <w:noProof/>
          <w:sz w:val="22"/>
          <w:szCs w:val="22"/>
          <w:lang w:val="nl-NL" w:eastAsia="nl-NL"/>
        </w:rPr>
      </w:pPr>
      <w:r>
        <w:rPr>
          <w:rStyle w:val="Hyperlink"/>
          <w:rFonts w:ascii="Times New Roman" w:hAnsi="Times New Roman" w:cs="Times New Roman"/>
          <w:noProof/>
          <w:lang w:val="en-US" w:eastAsia="en-US"/>
        </w:rPr>
        <w:fldChar w:fldCharType="begin"/>
      </w:r>
      <w:r>
        <w:rPr>
          <w:rStyle w:val="Hyperlink"/>
          <w:rFonts w:ascii="Times New Roman" w:hAnsi="Times New Roman" w:cs="Times New Roman"/>
          <w:noProof/>
          <w:lang w:val="en-US" w:eastAsia="en-US"/>
        </w:rPr>
        <w:instrText xml:space="preserve"> HYPERLINK \l "_Toc4532220" </w:instrText>
      </w:r>
      <w:r w:rsidR="00523A94">
        <w:rPr>
          <w:rStyle w:val="Hyperlink"/>
          <w:rFonts w:ascii="Times New Roman" w:hAnsi="Times New Roman" w:cs="Times New Roman"/>
          <w:noProof/>
          <w:lang w:val="en-US" w:eastAsia="en-US"/>
        </w:rPr>
      </w:r>
      <w:r>
        <w:rPr>
          <w:rStyle w:val="Hyperlink"/>
          <w:rFonts w:ascii="Times New Roman" w:hAnsi="Times New Roman" w:cs="Times New Roman"/>
          <w:noProof/>
          <w:lang w:val="en-US" w:eastAsia="en-US"/>
        </w:rPr>
        <w:fldChar w:fldCharType="separate"/>
      </w:r>
      <w:r w:rsidR="00531273" w:rsidRPr="005234B0">
        <w:rPr>
          <w:rStyle w:val="Hyperlink"/>
          <w:rFonts w:ascii="Times New Roman" w:hAnsi="Times New Roman" w:cs="Times New Roman"/>
          <w:noProof/>
          <w:lang w:val="en-US" w:eastAsia="en-US"/>
        </w:rPr>
        <w:t>3</w:t>
      </w:r>
      <w:r w:rsidR="00531273">
        <w:rPr>
          <w:rFonts w:cstheme="minorBidi"/>
          <w:b w:val="0"/>
          <w:bCs w:val="0"/>
          <w:caps w:val="0"/>
          <w:noProof/>
          <w:sz w:val="22"/>
          <w:szCs w:val="22"/>
          <w:lang w:val="nl-NL" w:eastAsia="nl-NL"/>
        </w:rPr>
        <w:tab/>
      </w:r>
      <w:r w:rsidR="00531273" w:rsidRPr="005234B0">
        <w:rPr>
          <w:rStyle w:val="Hyperlink"/>
          <w:rFonts w:ascii="Times New Roman" w:hAnsi="Times New Roman" w:cs="Times New Roman"/>
          <w:noProof/>
          <w:lang w:val="en-US" w:eastAsia="en-US"/>
        </w:rPr>
        <w:t>What is SONAR, rules of use and judg</w:t>
      </w:r>
      <w:del w:id="113" w:author="Stassijns, Sam" w:date="2019-03-28T15:11:00Z">
        <w:r w:rsidR="00531273" w:rsidRPr="005234B0" w:rsidDel="006C202B">
          <w:rPr>
            <w:rStyle w:val="Hyperlink"/>
            <w:rFonts w:ascii="Times New Roman" w:hAnsi="Times New Roman" w:cs="Times New Roman"/>
            <w:noProof/>
            <w:lang w:val="en-US" w:eastAsia="en-US"/>
          </w:rPr>
          <w:delText>e</w:delText>
        </w:r>
      </w:del>
      <w:r w:rsidR="00531273" w:rsidRPr="005234B0">
        <w:rPr>
          <w:rStyle w:val="Hyperlink"/>
          <w:rFonts w:ascii="Times New Roman" w:hAnsi="Times New Roman" w:cs="Times New Roman"/>
          <w:noProof/>
          <w:lang w:val="en-US" w:eastAsia="en-US"/>
        </w:rPr>
        <w:t>ment criteria</w:t>
      </w:r>
      <w:r w:rsidR="00531273">
        <w:rPr>
          <w:noProof/>
          <w:webHidden/>
        </w:rPr>
        <w:tab/>
      </w:r>
      <w:r w:rsidR="00531273">
        <w:rPr>
          <w:noProof/>
          <w:webHidden/>
        </w:rPr>
        <w:fldChar w:fldCharType="begin"/>
      </w:r>
      <w:r w:rsidR="00531273">
        <w:rPr>
          <w:noProof/>
          <w:webHidden/>
        </w:rPr>
        <w:instrText xml:space="preserve"> PAGEREF _Toc4532220 \h </w:instrText>
      </w:r>
      <w:r w:rsidR="00531273">
        <w:rPr>
          <w:noProof/>
          <w:webHidden/>
        </w:rPr>
      </w:r>
      <w:r w:rsidR="00531273">
        <w:rPr>
          <w:noProof/>
          <w:webHidden/>
        </w:rPr>
        <w:fldChar w:fldCharType="separate"/>
      </w:r>
      <w:r w:rsidR="00523A94">
        <w:rPr>
          <w:noProof/>
          <w:webHidden/>
        </w:rPr>
        <w:t>5</w:t>
      </w:r>
      <w:r w:rsidR="00531273">
        <w:rPr>
          <w:noProof/>
          <w:webHidden/>
        </w:rPr>
        <w:fldChar w:fldCharType="end"/>
      </w:r>
      <w:r>
        <w:rPr>
          <w:noProof/>
        </w:rPr>
        <w:fldChar w:fldCharType="end"/>
      </w:r>
    </w:p>
    <w:p w14:paraId="3D9B0C0F" w14:textId="385215E4" w:rsidR="00531273" w:rsidRDefault="009E2C80">
      <w:pPr>
        <w:pStyle w:val="TOC2"/>
        <w:tabs>
          <w:tab w:val="left" w:pos="880"/>
          <w:tab w:val="right" w:leader="dot" w:pos="9628"/>
        </w:tabs>
        <w:rPr>
          <w:rFonts w:cstheme="minorBidi"/>
          <w:smallCaps w:val="0"/>
          <w:noProof/>
          <w:sz w:val="22"/>
          <w:szCs w:val="22"/>
          <w:lang w:val="nl-NL" w:eastAsia="nl-NL"/>
        </w:rPr>
      </w:pPr>
      <w:r>
        <w:rPr>
          <w:rStyle w:val="Hyperlink"/>
          <w:noProof/>
          <w:lang w:val="en-US" w:eastAsia="en-US"/>
        </w:rPr>
        <w:fldChar w:fldCharType="begin"/>
      </w:r>
      <w:r>
        <w:rPr>
          <w:rStyle w:val="Hyperlink"/>
          <w:noProof/>
          <w:lang w:val="en-US" w:eastAsia="en-US"/>
        </w:rPr>
        <w:instrText xml:space="preserve"> HYPERLINK \l "_Toc4532221" </w:instrText>
      </w:r>
      <w:r w:rsidR="00523A94">
        <w:rPr>
          <w:rStyle w:val="Hyperlink"/>
          <w:noProof/>
          <w:lang w:val="en-US" w:eastAsia="en-US"/>
        </w:rPr>
      </w:r>
      <w:r>
        <w:rPr>
          <w:rStyle w:val="Hyperlink"/>
          <w:noProof/>
          <w:lang w:val="en-US" w:eastAsia="en-US"/>
        </w:rPr>
        <w:fldChar w:fldCharType="separate"/>
      </w:r>
      <w:r w:rsidR="00531273" w:rsidRPr="005234B0">
        <w:rPr>
          <w:rStyle w:val="Hyperlink"/>
          <w:noProof/>
          <w:lang w:val="en-US" w:eastAsia="en-US"/>
        </w:rPr>
        <w:t>3.1</w:t>
      </w:r>
      <w:r w:rsidR="00531273">
        <w:rPr>
          <w:rFonts w:cstheme="minorBidi"/>
          <w:smallCaps w:val="0"/>
          <w:noProof/>
          <w:sz w:val="22"/>
          <w:szCs w:val="22"/>
          <w:lang w:val="nl-NL" w:eastAsia="nl-NL"/>
        </w:rPr>
        <w:tab/>
      </w:r>
      <w:r w:rsidR="00531273" w:rsidRPr="005234B0">
        <w:rPr>
          <w:rStyle w:val="Hyperlink"/>
          <w:noProof/>
          <w:lang w:val="en-US" w:eastAsia="en-US"/>
        </w:rPr>
        <w:t xml:space="preserve">Purpose </w:t>
      </w:r>
      <w:del w:id="114" w:author="Stassijns, Sam" w:date="2019-03-29T18:02:00Z">
        <w:r w:rsidR="00531273" w:rsidRPr="005234B0" w:rsidDel="009E2C80">
          <w:rPr>
            <w:rStyle w:val="Hyperlink"/>
            <w:noProof/>
            <w:lang w:val="en-US" w:eastAsia="en-US"/>
          </w:rPr>
          <w:delText xml:space="preserve">for </w:delText>
        </w:r>
      </w:del>
      <w:ins w:id="115" w:author="Stassijns, Sam" w:date="2019-03-29T18:02:00Z">
        <w:r>
          <w:rPr>
            <w:rStyle w:val="Hyperlink"/>
            <w:noProof/>
            <w:lang w:val="en-US" w:eastAsia="en-US"/>
          </w:rPr>
          <w:t>of</w:t>
        </w:r>
        <w:r w:rsidRPr="005234B0">
          <w:rPr>
            <w:rStyle w:val="Hyperlink"/>
            <w:noProof/>
            <w:lang w:val="en-US" w:eastAsia="en-US"/>
          </w:rPr>
          <w:t xml:space="preserve"> </w:t>
        </w:r>
      </w:ins>
      <w:r w:rsidR="00531273" w:rsidRPr="005234B0">
        <w:rPr>
          <w:rStyle w:val="Hyperlink"/>
          <w:noProof/>
          <w:lang w:val="en-US" w:eastAsia="en-US"/>
        </w:rPr>
        <w:t>the tool</w:t>
      </w:r>
      <w:r w:rsidR="00531273">
        <w:rPr>
          <w:noProof/>
          <w:webHidden/>
        </w:rPr>
        <w:tab/>
      </w:r>
      <w:r w:rsidR="00531273">
        <w:rPr>
          <w:noProof/>
          <w:webHidden/>
        </w:rPr>
        <w:fldChar w:fldCharType="begin"/>
      </w:r>
      <w:r w:rsidR="00531273">
        <w:rPr>
          <w:noProof/>
          <w:webHidden/>
        </w:rPr>
        <w:instrText xml:space="preserve"> PAGEREF _Toc4532221 \h </w:instrText>
      </w:r>
      <w:r w:rsidR="00531273">
        <w:rPr>
          <w:noProof/>
          <w:webHidden/>
        </w:rPr>
      </w:r>
      <w:r w:rsidR="00531273">
        <w:rPr>
          <w:noProof/>
          <w:webHidden/>
        </w:rPr>
        <w:fldChar w:fldCharType="separate"/>
      </w:r>
      <w:r w:rsidR="00523A94">
        <w:rPr>
          <w:noProof/>
          <w:webHidden/>
        </w:rPr>
        <w:t>5</w:t>
      </w:r>
      <w:r w:rsidR="00531273">
        <w:rPr>
          <w:noProof/>
          <w:webHidden/>
        </w:rPr>
        <w:fldChar w:fldCharType="end"/>
      </w:r>
      <w:r>
        <w:rPr>
          <w:noProof/>
        </w:rPr>
        <w:fldChar w:fldCharType="end"/>
      </w:r>
    </w:p>
    <w:p w14:paraId="002A60D6" w14:textId="5D0AEABC" w:rsidR="00531273" w:rsidRDefault="00523A94">
      <w:pPr>
        <w:pStyle w:val="TOC2"/>
        <w:tabs>
          <w:tab w:val="left" w:pos="880"/>
          <w:tab w:val="right" w:leader="dot" w:pos="9628"/>
        </w:tabs>
        <w:rPr>
          <w:rFonts w:cstheme="minorBidi"/>
          <w:smallCaps w:val="0"/>
          <w:noProof/>
          <w:sz w:val="22"/>
          <w:szCs w:val="22"/>
          <w:lang w:val="nl-NL" w:eastAsia="nl-NL"/>
        </w:rPr>
      </w:pPr>
      <w:hyperlink w:anchor="_Toc4532222" w:history="1">
        <w:r w:rsidR="00531273" w:rsidRPr="005234B0">
          <w:rPr>
            <w:rStyle w:val="Hyperlink"/>
            <w:noProof/>
            <w:lang w:val="en-US" w:eastAsia="en-US"/>
          </w:rPr>
          <w:t>3.2</w:t>
        </w:r>
        <w:r w:rsidR="00531273">
          <w:rPr>
            <w:rFonts w:cstheme="minorBidi"/>
            <w:smallCaps w:val="0"/>
            <w:noProof/>
            <w:sz w:val="22"/>
            <w:szCs w:val="22"/>
            <w:lang w:val="nl-NL" w:eastAsia="nl-NL"/>
          </w:rPr>
          <w:tab/>
        </w:r>
        <w:r w:rsidR="00531273" w:rsidRPr="005234B0">
          <w:rPr>
            <w:rStyle w:val="Hyperlink"/>
            <w:noProof/>
            <w:lang w:val="en-US" w:eastAsia="en-US"/>
          </w:rPr>
          <w:t>Report trigger parameters</w:t>
        </w:r>
        <w:r w:rsidR="00531273">
          <w:rPr>
            <w:noProof/>
            <w:webHidden/>
          </w:rPr>
          <w:tab/>
        </w:r>
        <w:r w:rsidR="00531273">
          <w:rPr>
            <w:noProof/>
            <w:webHidden/>
          </w:rPr>
          <w:fldChar w:fldCharType="begin"/>
        </w:r>
        <w:r w:rsidR="00531273">
          <w:rPr>
            <w:noProof/>
            <w:webHidden/>
          </w:rPr>
          <w:instrText xml:space="preserve"> PAGEREF _Toc4532222 \h </w:instrText>
        </w:r>
        <w:r w:rsidR="00531273">
          <w:rPr>
            <w:noProof/>
            <w:webHidden/>
          </w:rPr>
        </w:r>
        <w:r w:rsidR="00531273">
          <w:rPr>
            <w:noProof/>
            <w:webHidden/>
          </w:rPr>
          <w:fldChar w:fldCharType="separate"/>
        </w:r>
        <w:r>
          <w:rPr>
            <w:noProof/>
            <w:webHidden/>
          </w:rPr>
          <w:t>5</w:t>
        </w:r>
        <w:r w:rsidR="00531273">
          <w:rPr>
            <w:noProof/>
            <w:webHidden/>
          </w:rPr>
          <w:fldChar w:fldCharType="end"/>
        </w:r>
      </w:hyperlink>
    </w:p>
    <w:p w14:paraId="74D1ACDC" w14:textId="1AD0862C" w:rsidR="00531273" w:rsidRDefault="00523A94">
      <w:pPr>
        <w:pStyle w:val="TOC2"/>
        <w:tabs>
          <w:tab w:val="left" w:pos="880"/>
          <w:tab w:val="right" w:leader="dot" w:pos="9628"/>
        </w:tabs>
        <w:rPr>
          <w:rFonts w:cstheme="minorBidi"/>
          <w:smallCaps w:val="0"/>
          <w:noProof/>
          <w:sz w:val="22"/>
          <w:szCs w:val="22"/>
          <w:lang w:val="nl-NL" w:eastAsia="nl-NL"/>
        </w:rPr>
      </w:pPr>
      <w:hyperlink w:anchor="_Toc4532223" w:history="1">
        <w:r w:rsidR="00531273" w:rsidRPr="005234B0">
          <w:rPr>
            <w:rStyle w:val="Hyperlink"/>
            <w:noProof/>
            <w:lang w:eastAsia="nl-BE"/>
          </w:rPr>
          <w:t>3.3</w:t>
        </w:r>
        <w:r w:rsidR="00531273">
          <w:rPr>
            <w:rFonts w:cstheme="minorBidi"/>
            <w:smallCaps w:val="0"/>
            <w:noProof/>
            <w:sz w:val="22"/>
            <w:szCs w:val="22"/>
            <w:lang w:val="nl-NL" w:eastAsia="nl-NL"/>
          </w:rPr>
          <w:tab/>
        </w:r>
        <w:r w:rsidR="00531273" w:rsidRPr="005234B0">
          <w:rPr>
            <w:rStyle w:val="Hyperlink"/>
            <w:noProof/>
            <w:lang w:eastAsia="nl-BE"/>
          </w:rPr>
          <w:t>Difference between a potential and a required report.</w:t>
        </w:r>
        <w:r w:rsidR="00531273">
          <w:rPr>
            <w:noProof/>
            <w:webHidden/>
          </w:rPr>
          <w:tab/>
        </w:r>
        <w:r w:rsidR="00531273">
          <w:rPr>
            <w:noProof/>
            <w:webHidden/>
          </w:rPr>
          <w:fldChar w:fldCharType="begin"/>
        </w:r>
        <w:r w:rsidR="00531273">
          <w:rPr>
            <w:noProof/>
            <w:webHidden/>
          </w:rPr>
          <w:instrText xml:space="preserve"> PAGEREF _Toc4532223 \h </w:instrText>
        </w:r>
        <w:r w:rsidR="00531273">
          <w:rPr>
            <w:noProof/>
            <w:webHidden/>
          </w:rPr>
        </w:r>
        <w:r w:rsidR="00531273">
          <w:rPr>
            <w:noProof/>
            <w:webHidden/>
          </w:rPr>
          <w:fldChar w:fldCharType="separate"/>
        </w:r>
        <w:r>
          <w:rPr>
            <w:noProof/>
            <w:webHidden/>
          </w:rPr>
          <w:t>6</w:t>
        </w:r>
        <w:r w:rsidR="00531273">
          <w:rPr>
            <w:noProof/>
            <w:webHidden/>
          </w:rPr>
          <w:fldChar w:fldCharType="end"/>
        </w:r>
      </w:hyperlink>
    </w:p>
    <w:p w14:paraId="2AE159D4" w14:textId="7961258B" w:rsidR="00531273" w:rsidRDefault="00523A94">
      <w:pPr>
        <w:pStyle w:val="TOC2"/>
        <w:tabs>
          <w:tab w:val="left" w:pos="880"/>
          <w:tab w:val="right" w:leader="dot" w:pos="9628"/>
        </w:tabs>
        <w:rPr>
          <w:rFonts w:cstheme="minorBidi"/>
          <w:smallCaps w:val="0"/>
          <w:noProof/>
          <w:sz w:val="22"/>
          <w:szCs w:val="22"/>
          <w:lang w:val="nl-NL" w:eastAsia="nl-NL"/>
        </w:rPr>
      </w:pPr>
      <w:hyperlink w:anchor="_Toc4532224" w:history="1">
        <w:r w:rsidR="00531273" w:rsidRPr="005234B0">
          <w:rPr>
            <w:rStyle w:val="Hyperlink"/>
            <w:noProof/>
          </w:rPr>
          <w:t>3.4</w:t>
        </w:r>
        <w:r w:rsidR="00531273">
          <w:rPr>
            <w:rFonts w:cstheme="minorBidi"/>
            <w:smallCaps w:val="0"/>
            <w:noProof/>
            <w:sz w:val="22"/>
            <w:szCs w:val="22"/>
            <w:lang w:val="nl-NL" w:eastAsia="nl-NL"/>
          </w:rPr>
          <w:tab/>
        </w:r>
        <w:r w:rsidR="00531273" w:rsidRPr="005234B0">
          <w:rPr>
            <w:rStyle w:val="Hyperlink"/>
            <w:noProof/>
          </w:rPr>
          <w:t>Report judging criteria</w:t>
        </w:r>
        <w:r w:rsidR="00531273">
          <w:rPr>
            <w:noProof/>
            <w:webHidden/>
          </w:rPr>
          <w:tab/>
        </w:r>
        <w:r w:rsidR="00531273">
          <w:rPr>
            <w:noProof/>
            <w:webHidden/>
          </w:rPr>
          <w:fldChar w:fldCharType="begin"/>
        </w:r>
        <w:r w:rsidR="00531273">
          <w:rPr>
            <w:noProof/>
            <w:webHidden/>
          </w:rPr>
          <w:instrText xml:space="preserve"> PAGEREF _Toc4532224 \h </w:instrText>
        </w:r>
        <w:r w:rsidR="00531273">
          <w:rPr>
            <w:noProof/>
            <w:webHidden/>
          </w:rPr>
        </w:r>
        <w:r w:rsidR="00531273">
          <w:rPr>
            <w:noProof/>
            <w:webHidden/>
          </w:rPr>
          <w:fldChar w:fldCharType="separate"/>
        </w:r>
        <w:r>
          <w:rPr>
            <w:noProof/>
            <w:webHidden/>
          </w:rPr>
          <w:t>7</w:t>
        </w:r>
        <w:r w:rsidR="00531273">
          <w:rPr>
            <w:noProof/>
            <w:webHidden/>
          </w:rPr>
          <w:fldChar w:fldCharType="end"/>
        </w:r>
      </w:hyperlink>
    </w:p>
    <w:p w14:paraId="223FDD14" w14:textId="74F2B152" w:rsidR="00531273" w:rsidRDefault="00523A94">
      <w:pPr>
        <w:pStyle w:val="TOC2"/>
        <w:tabs>
          <w:tab w:val="left" w:pos="880"/>
          <w:tab w:val="right" w:leader="dot" w:pos="9628"/>
        </w:tabs>
        <w:rPr>
          <w:rFonts w:cstheme="minorBidi"/>
          <w:smallCaps w:val="0"/>
          <w:noProof/>
          <w:sz w:val="22"/>
          <w:szCs w:val="22"/>
          <w:lang w:val="nl-NL" w:eastAsia="nl-NL"/>
        </w:rPr>
      </w:pPr>
      <w:hyperlink w:anchor="_Toc4532225" w:history="1">
        <w:r w:rsidR="00531273" w:rsidRPr="005234B0">
          <w:rPr>
            <w:rStyle w:val="Hyperlink"/>
            <w:noProof/>
            <w:lang w:eastAsia="nl-BE"/>
          </w:rPr>
          <w:t>3.5</w:t>
        </w:r>
        <w:r w:rsidR="00531273">
          <w:rPr>
            <w:rFonts w:cstheme="minorBidi"/>
            <w:smallCaps w:val="0"/>
            <w:noProof/>
            <w:sz w:val="22"/>
            <w:szCs w:val="22"/>
            <w:lang w:val="nl-NL" w:eastAsia="nl-NL"/>
          </w:rPr>
          <w:tab/>
        </w:r>
        <w:r w:rsidR="00531273" w:rsidRPr="005234B0">
          <w:rPr>
            <w:rStyle w:val="Hyperlink"/>
            <w:noProof/>
            <w:lang w:eastAsia="nl-BE"/>
          </w:rPr>
          <w:t>Localisation of SONAR</w:t>
        </w:r>
        <w:r w:rsidR="00531273">
          <w:rPr>
            <w:noProof/>
            <w:webHidden/>
          </w:rPr>
          <w:tab/>
        </w:r>
        <w:r w:rsidR="00531273">
          <w:rPr>
            <w:noProof/>
            <w:webHidden/>
          </w:rPr>
          <w:fldChar w:fldCharType="begin"/>
        </w:r>
        <w:r w:rsidR="00531273">
          <w:rPr>
            <w:noProof/>
            <w:webHidden/>
          </w:rPr>
          <w:instrText xml:space="preserve"> PAGEREF _Toc4532225 \h </w:instrText>
        </w:r>
        <w:r w:rsidR="00531273">
          <w:rPr>
            <w:noProof/>
            <w:webHidden/>
          </w:rPr>
        </w:r>
        <w:r w:rsidR="00531273">
          <w:rPr>
            <w:noProof/>
            <w:webHidden/>
          </w:rPr>
          <w:fldChar w:fldCharType="separate"/>
        </w:r>
        <w:r>
          <w:rPr>
            <w:noProof/>
            <w:webHidden/>
          </w:rPr>
          <w:t>7</w:t>
        </w:r>
        <w:r w:rsidR="00531273">
          <w:rPr>
            <w:noProof/>
            <w:webHidden/>
          </w:rPr>
          <w:fldChar w:fldCharType="end"/>
        </w:r>
      </w:hyperlink>
    </w:p>
    <w:p w14:paraId="0711118D" w14:textId="2B0DCF4D" w:rsidR="00531273" w:rsidRDefault="00523A94">
      <w:pPr>
        <w:pStyle w:val="TOC1"/>
        <w:tabs>
          <w:tab w:val="left" w:pos="440"/>
          <w:tab w:val="right" w:leader="dot" w:pos="9628"/>
        </w:tabs>
        <w:rPr>
          <w:rFonts w:cstheme="minorBidi"/>
          <w:b w:val="0"/>
          <w:bCs w:val="0"/>
          <w:caps w:val="0"/>
          <w:noProof/>
          <w:sz w:val="22"/>
          <w:szCs w:val="22"/>
          <w:lang w:val="nl-NL" w:eastAsia="nl-NL"/>
        </w:rPr>
      </w:pPr>
      <w:hyperlink w:anchor="_Toc4532226" w:history="1">
        <w:r w:rsidR="00531273" w:rsidRPr="005234B0">
          <w:rPr>
            <w:rStyle w:val="Hyperlink"/>
            <w:rFonts w:ascii="Times New Roman" w:hAnsi="Times New Roman" w:cs="Times New Roman"/>
            <w:noProof/>
          </w:rPr>
          <w:t>4</w:t>
        </w:r>
        <w:r w:rsidR="00531273">
          <w:rPr>
            <w:rFonts w:cstheme="minorBidi"/>
            <w:b w:val="0"/>
            <w:bCs w:val="0"/>
            <w:caps w:val="0"/>
            <w:noProof/>
            <w:sz w:val="22"/>
            <w:szCs w:val="22"/>
            <w:lang w:val="nl-NL" w:eastAsia="nl-NL"/>
          </w:rPr>
          <w:tab/>
        </w:r>
        <w:r w:rsidR="00531273" w:rsidRPr="005234B0">
          <w:rPr>
            <w:rStyle w:val="Hyperlink"/>
            <w:rFonts w:ascii="Times New Roman" w:hAnsi="Times New Roman" w:cs="Times New Roman"/>
            <w:noProof/>
          </w:rPr>
          <w:t>How to use SONAR</w:t>
        </w:r>
        <w:r w:rsidR="00531273">
          <w:rPr>
            <w:noProof/>
            <w:webHidden/>
          </w:rPr>
          <w:tab/>
        </w:r>
        <w:r w:rsidR="00531273">
          <w:rPr>
            <w:noProof/>
            <w:webHidden/>
          </w:rPr>
          <w:fldChar w:fldCharType="begin"/>
        </w:r>
        <w:r w:rsidR="00531273">
          <w:rPr>
            <w:noProof/>
            <w:webHidden/>
          </w:rPr>
          <w:instrText xml:space="preserve"> PAGEREF _Toc4532226 \h </w:instrText>
        </w:r>
        <w:r w:rsidR="00531273">
          <w:rPr>
            <w:noProof/>
            <w:webHidden/>
          </w:rPr>
        </w:r>
        <w:r w:rsidR="00531273">
          <w:rPr>
            <w:noProof/>
            <w:webHidden/>
          </w:rPr>
          <w:fldChar w:fldCharType="separate"/>
        </w:r>
        <w:r>
          <w:rPr>
            <w:noProof/>
            <w:webHidden/>
          </w:rPr>
          <w:t>8</w:t>
        </w:r>
        <w:r w:rsidR="00531273">
          <w:rPr>
            <w:noProof/>
            <w:webHidden/>
          </w:rPr>
          <w:fldChar w:fldCharType="end"/>
        </w:r>
      </w:hyperlink>
    </w:p>
    <w:p w14:paraId="34DAF410" w14:textId="291634C6" w:rsidR="00531273" w:rsidRDefault="00523A94">
      <w:pPr>
        <w:pStyle w:val="TOC2"/>
        <w:tabs>
          <w:tab w:val="left" w:pos="880"/>
          <w:tab w:val="right" w:leader="dot" w:pos="9628"/>
        </w:tabs>
        <w:rPr>
          <w:rFonts w:cstheme="minorBidi"/>
          <w:smallCaps w:val="0"/>
          <w:noProof/>
          <w:sz w:val="22"/>
          <w:szCs w:val="22"/>
          <w:lang w:val="nl-NL" w:eastAsia="nl-NL"/>
        </w:rPr>
      </w:pPr>
      <w:hyperlink w:anchor="_Toc4532227" w:history="1">
        <w:r w:rsidR="00531273" w:rsidRPr="005234B0">
          <w:rPr>
            <w:rStyle w:val="Hyperlink"/>
            <w:noProof/>
          </w:rPr>
          <w:t>4.1</w:t>
        </w:r>
        <w:r w:rsidR="00531273">
          <w:rPr>
            <w:rFonts w:cstheme="minorBidi"/>
            <w:smallCaps w:val="0"/>
            <w:noProof/>
            <w:sz w:val="22"/>
            <w:szCs w:val="22"/>
            <w:lang w:val="nl-NL" w:eastAsia="nl-NL"/>
          </w:rPr>
          <w:tab/>
        </w:r>
        <w:r w:rsidR="00531273" w:rsidRPr="005234B0">
          <w:rPr>
            <w:rStyle w:val="Hyperlink"/>
            <w:noProof/>
          </w:rPr>
          <w:t>Sonar report overview – language selection</w:t>
        </w:r>
        <w:r w:rsidR="00531273">
          <w:rPr>
            <w:noProof/>
            <w:webHidden/>
          </w:rPr>
          <w:tab/>
        </w:r>
        <w:r w:rsidR="00531273">
          <w:rPr>
            <w:noProof/>
            <w:webHidden/>
          </w:rPr>
          <w:fldChar w:fldCharType="begin"/>
        </w:r>
        <w:r w:rsidR="00531273">
          <w:rPr>
            <w:noProof/>
            <w:webHidden/>
          </w:rPr>
          <w:instrText xml:space="preserve"> PAGEREF _Toc4532227 \h </w:instrText>
        </w:r>
        <w:r w:rsidR="00531273">
          <w:rPr>
            <w:noProof/>
            <w:webHidden/>
          </w:rPr>
        </w:r>
        <w:r w:rsidR="00531273">
          <w:rPr>
            <w:noProof/>
            <w:webHidden/>
          </w:rPr>
          <w:fldChar w:fldCharType="separate"/>
        </w:r>
        <w:r>
          <w:rPr>
            <w:noProof/>
            <w:webHidden/>
          </w:rPr>
          <w:t>8</w:t>
        </w:r>
        <w:r w:rsidR="00531273">
          <w:rPr>
            <w:noProof/>
            <w:webHidden/>
          </w:rPr>
          <w:fldChar w:fldCharType="end"/>
        </w:r>
      </w:hyperlink>
    </w:p>
    <w:p w14:paraId="4ED1D93C" w14:textId="68F721A8" w:rsidR="00531273" w:rsidRDefault="00523A94">
      <w:pPr>
        <w:pStyle w:val="TOC2"/>
        <w:tabs>
          <w:tab w:val="left" w:pos="880"/>
          <w:tab w:val="right" w:leader="dot" w:pos="9628"/>
        </w:tabs>
        <w:rPr>
          <w:rFonts w:cstheme="minorBidi"/>
          <w:smallCaps w:val="0"/>
          <w:noProof/>
          <w:sz w:val="22"/>
          <w:szCs w:val="22"/>
          <w:lang w:val="nl-NL" w:eastAsia="nl-NL"/>
        </w:rPr>
      </w:pPr>
      <w:hyperlink w:anchor="_Toc4532228" w:history="1">
        <w:r w:rsidR="00531273" w:rsidRPr="005234B0">
          <w:rPr>
            <w:rStyle w:val="Hyperlink"/>
            <w:noProof/>
          </w:rPr>
          <w:t>4.2</w:t>
        </w:r>
        <w:r w:rsidR="00531273">
          <w:rPr>
            <w:rFonts w:cstheme="minorBidi"/>
            <w:smallCaps w:val="0"/>
            <w:noProof/>
            <w:sz w:val="22"/>
            <w:szCs w:val="22"/>
            <w:lang w:val="nl-NL" w:eastAsia="nl-NL"/>
          </w:rPr>
          <w:tab/>
        </w:r>
        <w:r w:rsidR="00531273" w:rsidRPr="005234B0">
          <w:rPr>
            <w:rStyle w:val="Hyperlink"/>
            <w:noProof/>
          </w:rPr>
          <w:t>SONAR report overview – functionalities</w:t>
        </w:r>
        <w:r w:rsidR="00531273">
          <w:rPr>
            <w:noProof/>
            <w:webHidden/>
          </w:rPr>
          <w:tab/>
        </w:r>
        <w:r w:rsidR="00531273">
          <w:rPr>
            <w:noProof/>
            <w:webHidden/>
          </w:rPr>
          <w:fldChar w:fldCharType="begin"/>
        </w:r>
        <w:r w:rsidR="00531273">
          <w:rPr>
            <w:noProof/>
            <w:webHidden/>
          </w:rPr>
          <w:instrText xml:space="preserve"> PAGEREF _Toc4532228 \h </w:instrText>
        </w:r>
        <w:r w:rsidR="00531273">
          <w:rPr>
            <w:noProof/>
            <w:webHidden/>
          </w:rPr>
        </w:r>
        <w:r w:rsidR="00531273">
          <w:rPr>
            <w:noProof/>
            <w:webHidden/>
          </w:rPr>
          <w:fldChar w:fldCharType="separate"/>
        </w:r>
        <w:r>
          <w:rPr>
            <w:noProof/>
            <w:webHidden/>
          </w:rPr>
          <w:t>9</w:t>
        </w:r>
        <w:r w:rsidR="00531273">
          <w:rPr>
            <w:noProof/>
            <w:webHidden/>
          </w:rPr>
          <w:fldChar w:fldCharType="end"/>
        </w:r>
      </w:hyperlink>
    </w:p>
    <w:p w14:paraId="6387C150" w14:textId="5AF5CEFF" w:rsidR="00531273" w:rsidRDefault="00523A94">
      <w:pPr>
        <w:pStyle w:val="TOC2"/>
        <w:tabs>
          <w:tab w:val="left" w:pos="880"/>
          <w:tab w:val="right" w:leader="dot" w:pos="9628"/>
        </w:tabs>
        <w:rPr>
          <w:rFonts w:cstheme="minorBidi"/>
          <w:smallCaps w:val="0"/>
          <w:noProof/>
          <w:sz w:val="22"/>
          <w:szCs w:val="22"/>
          <w:lang w:val="nl-NL" w:eastAsia="nl-NL"/>
        </w:rPr>
      </w:pPr>
      <w:hyperlink w:anchor="_Toc4532229" w:history="1">
        <w:r w:rsidR="00531273" w:rsidRPr="005234B0">
          <w:rPr>
            <w:rStyle w:val="Hyperlink"/>
            <w:noProof/>
          </w:rPr>
          <w:t>4.3</w:t>
        </w:r>
        <w:r w:rsidR="00531273">
          <w:rPr>
            <w:rFonts w:cstheme="minorBidi"/>
            <w:smallCaps w:val="0"/>
            <w:noProof/>
            <w:sz w:val="22"/>
            <w:szCs w:val="22"/>
            <w:lang w:val="nl-NL" w:eastAsia="nl-NL"/>
          </w:rPr>
          <w:tab/>
        </w:r>
        <w:r w:rsidR="00531273" w:rsidRPr="005234B0">
          <w:rPr>
            <w:rStyle w:val="Hyperlink"/>
            <w:noProof/>
          </w:rPr>
          <w:t>Report screen</w:t>
        </w:r>
        <w:r w:rsidR="00531273">
          <w:rPr>
            <w:noProof/>
            <w:webHidden/>
          </w:rPr>
          <w:tab/>
        </w:r>
        <w:r w:rsidR="00531273">
          <w:rPr>
            <w:noProof/>
            <w:webHidden/>
          </w:rPr>
          <w:fldChar w:fldCharType="begin"/>
        </w:r>
        <w:r w:rsidR="00531273">
          <w:rPr>
            <w:noProof/>
            <w:webHidden/>
          </w:rPr>
          <w:instrText xml:space="preserve"> PAGEREF _Toc4532229 \h </w:instrText>
        </w:r>
        <w:r w:rsidR="00531273">
          <w:rPr>
            <w:noProof/>
            <w:webHidden/>
          </w:rPr>
        </w:r>
        <w:r w:rsidR="00531273">
          <w:rPr>
            <w:noProof/>
            <w:webHidden/>
          </w:rPr>
          <w:fldChar w:fldCharType="separate"/>
        </w:r>
        <w:r>
          <w:rPr>
            <w:noProof/>
            <w:webHidden/>
          </w:rPr>
          <w:t>10</w:t>
        </w:r>
        <w:r w:rsidR="00531273">
          <w:rPr>
            <w:noProof/>
            <w:webHidden/>
          </w:rPr>
          <w:fldChar w:fldCharType="end"/>
        </w:r>
      </w:hyperlink>
    </w:p>
    <w:p w14:paraId="6A101731" w14:textId="10C9BFA9" w:rsidR="00531273" w:rsidRDefault="00523A94">
      <w:pPr>
        <w:pStyle w:val="TOC2"/>
        <w:tabs>
          <w:tab w:val="left" w:pos="880"/>
          <w:tab w:val="right" w:leader="dot" w:pos="9628"/>
        </w:tabs>
        <w:rPr>
          <w:rFonts w:cstheme="minorBidi"/>
          <w:smallCaps w:val="0"/>
          <w:noProof/>
          <w:sz w:val="22"/>
          <w:szCs w:val="22"/>
          <w:lang w:val="nl-NL" w:eastAsia="nl-NL"/>
        </w:rPr>
      </w:pPr>
      <w:hyperlink w:anchor="_Toc4532230" w:history="1">
        <w:r w:rsidR="00531273" w:rsidRPr="005234B0">
          <w:rPr>
            <w:rStyle w:val="Hyperlink"/>
            <w:noProof/>
            <w:lang w:eastAsia="nl-BE"/>
          </w:rPr>
          <w:t>4.4</w:t>
        </w:r>
        <w:r w:rsidR="00531273">
          <w:rPr>
            <w:rFonts w:cstheme="minorBidi"/>
            <w:smallCaps w:val="0"/>
            <w:noProof/>
            <w:sz w:val="22"/>
            <w:szCs w:val="22"/>
            <w:lang w:val="nl-NL" w:eastAsia="nl-NL"/>
          </w:rPr>
          <w:tab/>
        </w:r>
        <w:r w:rsidR="00531273" w:rsidRPr="005234B0">
          <w:rPr>
            <w:rStyle w:val="Hyperlink"/>
            <w:noProof/>
            <w:lang w:eastAsia="nl-BE"/>
          </w:rPr>
          <w:t>Submitting a report</w:t>
        </w:r>
        <w:r w:rsidR="00531273">
          <w:rPr>
            <w:noProof/>
            <w:webHidden/>
          </w:rPr>
          <w:tab/>
        </w:r>
        <w:r w:rsidR="00531273">
          <w:rPr>
            <w:noProof/>
            <w:webHidden/>
          </w:rPr>
          <w:fldChar w:fldCharType="begin"/>
        </w:r>
        <w:r w:rsidR="00531273">
          <w:rPr>
            <w:noProof/>
            <w:webHidden/>
          </w:rPr>
          <w:instrText xml:space="preserve"> PAGEREF _Toc4532230 \h </w:instrText>
        </w:r>
        <w:r w:rsidR="00531273">
          <w:rPr>
            <w:noProof/>
            <w:webHidden/>
          </w:rPr>
        </w:r>
        <w:r w:rsidR="00531273">
          <w:rPr>
            <w:noProof/>
            <w:webHidden/>
          </w:rPr>
          <w:fldChar w:fldCharType="separate"/>
        </w:r>
        <w:r>
          <w:rPr>
            <w:noProof/>
            <w:webHidden/>
          </w:rPr>
          <w:t>11</w:t>
        </w:r>
        <w:r w:rsidR="00531273">
          <w:rPr>
            <w:noProof/>
            <w:webHidden/>
          </w:rPr>
          <w:fldChar w:fldCharType="end"/>
        </w:r>
      </w:hyperlink>
    </w:p>
    <w:p w14:paraId="065699AE" w14:textId="32B379D8" w:rsidR="00531273" w:rsidRDefault="00523A94">
      <w:pPr>
        <w:pStyle w:val="TOC1"/>
        <w:tabs>
          <w:tab w:val="left" w:pos="440"/>
          <w:tab w:val="right" w:leader="dot" w:pos="9628"/>
        </w:tabs>
        <w:rPr>
          <w:rFonts w:cstheme="minorBidi"/>
          <w:b w:val="0"/>
          <w:bCs w:val="0"/>
          <w:caps w:val="0"/>
          <w:noProof/>
          <w:sz w:val="22"/>
          <w:szCs w:val="22"/>
          <w:lang w:val="nl-NL" w:eastAsia="nl-NL"/>
        </w:rPr>
      </w:pPr>
      <w:hyperlink w:anchor="_Toc4532231" w:history="1">
        <w:r w:rsidR="00531273" w:rsidRPr="005234B0">
          <w:rPr>
            <w:rStyle w:val="Hyperlink"/>
            <w:noProof/>
          </w:rPr>
          <w:t>5</w:t>
        </w:r>
        <w:r w:rsidR="00531273">
          <w:rPr>
            <w:rFonts w:cstheme="minorBidi"/>
            <w:b w:val="0"/>
            <w:bCs w:val="0"/>
            <w:caps w:val="0"/>
            <w:noProof/>
            <w:sz w:val="22"/>
            <w:szCs w:val="22"/>
            <w:lang w:val="nl-NL" w:eastAsia="nl-NL"/>
          </w:rPr>
          <w:tab/>
        </w:r>
        <w:r w:rsidR="00531273" w:rsidRPr="005234B0">
          <w:rPr>
            <w:rStyle w:val="Hyperlink"/>
            <w:noProof/>
          </w:rPr>
          <w:t>Who to contact in case of issues?</w:t>
        </w:r>
        <w:r w:rsidR="00531273">
          <w:rPr>
            <w:noProof/>
            <w:webHidden/>
          </w:rPr>
          <w:tab/>
        </w:r>
        <w:r w:rsidR="00531273">
          <w:rPr>
            <w:noProof/>
            <w:webHidden/>
          </w:rPr>
          <w:fldChar w:fldCharType="begin"/>
        </w:r>
        <w:r w:rsidR="00531273">
          <w:rPr>
            <w:noProof/>
            <w:webHidden/>
          </w:rPr>
          <w:instrText xml:space="preserve"> PAGEREF _Toc4532231 \h </w:instrText>
        </w:r>
        <w:r w:rsidR="00531273">
          <w:rPr>
            <w:noProof/>
            <w:webHidden/>
          </w:rPr>
        </w:r>
        <w:r w:rsidR="00531273">
          <w:rPr>
            <w:noProof/>
            <w:webHidden/>
          </w:rPr>
          <w:fldChar w:fldCharType="separate"/>
        </w:r>
        <w:r>
          <w:rPr>
            <w:noProof/>
            <w:webHidden/>
          </w:rPr>
          <w:t>15</w:t>
        </w:r>
        <w:r w:rsidR="00531273">
          <w:rPr>
            <w:noProof/>
            <w:webHidden/>
          </w:rPr>
          <w:fldChar w:fldCharType="end"/>
        </w:r>
      </w:hyperlink>
    </w:p>
    <w:p w14:paraId="4E2E71FE" w14:textId="1FC20CA3" w:rsidR="00972F4D" w:rsidRPr="003E15E4" w:rsidRDefault="003E15E4">
      <w:pPr>
        <w:rPr>
          <w:lang w:val="es-ES" w:eastAsia="en-US"/>
        </w:rPr>
      </w:pPr>
      <w:r>
        <w:rPr>
          <w:rFonts w:cstheme="minorHAnsi"/>
          <w:b/>
          <w:bCs/>
          <w:caps/>
          <w:sz w:val="20"/>
          <w:szCs w:val="20"/>
          <w:shd w:val="pct15" w:color="auto" w:fill="FFFFFF"/>
          <w:lang w:val="es-ES" w:eastAsia="en-US"/>
        </w:rPr>
        <w:fldChar w:fldCharType="end"/>
      </w:r>
    </w:p>
    <w:p w14:paraId="66D7F6BC" w14:textId="77777777" w:rsidR="00D8329C" w:rsidRDefault="00D8329C">
      <w:pPr>
        <w:rPr>
          <w:rFonts w:ascii="Times New Roman" w:hAnsi="Times New Roman" w:cs="Times New Roman"/>
          <w:lang w:val="es-ES" w:eastAsia="en-US"/>
        </w:rPr>
      </w:pPr>
      <w:r>
        <w:rPr>
          <w:rFonts w:ascii="Times New Roman" w:hAnsi="Times New Roman" w:cs="Times New Roman"/>
          <w:lang w:val="es-ES" w:eastAsia="en-US"/>
        </w:rPr>
        <w:br w:type="page"/>
      </w:r>
    </w:p>
    <w:p w14:paraId="062185DC" w14:textId="77777777" w:rsidR="00DC770D" w:rsidRDefault="00DC770D" w:rsidP="00127706">
      <w:pPr>
        <w:pStyle w:val="Heading1"/>
        <w:jc w:val="both"/>
        <w:rPr>
          <w:color w:val="000000" w:themeColor="text1"/>
          <w:szCs w:val="40"/>
          <w:lang w:eastAsia="en-US"/>
        </w:rPr>
      </w:pPr>
      <w:bookmarkStart w:id="116" w:name="_Toc4532217"/>
      <w:r>
        <w:rPr>
          <w:color w:val="000000" w:themeColor="text1"/>
          <w:szCs w:val="40"/>
          <w:lang w:eastAsia="en-US"/>
        </w:rPr>
        <w:lastRenderedPageBreak/>
        <w:t>Revision history</w:t>
      </w:r>
      <w:bookmarkEnd w:id="116"/>
    </w:p>
    <w:p w14:paraId="4F18EA30" w14:textId="77777777" w:rsidR="00DC770D" w:rsidRDefault="00DC770D" w:rsidP="00DC770D">
      <w:pPr>
        <w:rPr>
          <w:lang w:eastAsia="en-US"/>
        </w:rPr>
      </w:pPr>
    </w:p>
    <w:tbl>
      <w:tblPr>
        <w:tblStyle w:val="GridTable4-Accent1"/>
        <w:tblW w:w="0" w:type="auto"/>
        <w:tblLook w:val="04A0" w:firstRow="1" w:lastRow="0" w:firstColumn="1" w:lastColumn="0" w:noHBand="0" w:noVBand="1"/>
      </w:tblPr>
      <w:tblGrid>
        <w:gridCol w:w="1298"/>
        <w:gridCol w:w="987"/>
        <w:gridCol w:w="5511"/>
        <w:gridCol w:w="1832"/>
      </w:tblGrid>
      <w:tr w:rsidR="00DC770D" w14:paraId="2B1B052C" w14:textId="77777777" w:rsidTr="00DC7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09DD2628" w14:textId="77777777" w:rsidR="00DC770D" w:rsidRDefault="00DC770D" w:rsidP="00DC770D">
            <w:pPr>
              <w:rPr>
                <w:lang w:eastAsia="en-US"/>
              </w:rPr>
            </w:pPr>
            <w:r>
              <w:rPr>
                <w:lang w:eastAsia="en-US"/>
              </w:rPr>
              <w:t>Date</w:t>
            </w:r>
          </w:p>
        </w:tc>
        <w:tc>
          <w:tcPr>
            <w:tcW w:w="975" w:type="dxa"/>
          </w:tcPr>
          <w:p w14:paraId="040D8388" w14:textId="77777777" w:rsidR="00DC770D" w:rsidRDefault="00DC770D" w:rsidP="00DC770D">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Revision</w:t>
            </w:r>
          </w:p>
        </w:tc>
        <w:tc>
          <w:tcPr>
            <w:tcW w:w="5539" w:type="dxa"/>
          </w:tcPr>
          <w:p w14:paraId="157BB853" w14:textId="77777777" w:rsidR="00DC770D" w:rsidRDefault="00DC770D" w:rsidP="00DC770D">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Changes</w:t>
            </w:r>
          </w:p>
        </w:tc>
        <w:tc>
          <w:tcPr>
            <w:tcW w:w="1836" w:type="dxa"/>
          </w:tcPr>
          <w:p w14:paraId="465AF94E" w14:textId="77777777" w:rsidR="00DC770D" w:rsidRDefault="00DC770D" w:rsidP="00DC770D">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Revised by</w:t>
            </w:r>
          </w:p>
        </w:tc>
      </w:tr>
      <w:tr w:rsidR="00DC770D" w14:paraId="164A262F" w14:textId="77777777" w:rsidTr="00DC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46A228AC" w14:textId="77777777" w:rsidR="00DC770D" w:rsidRDefault="00DC770D" w:rsidP="00DC770D">
            <w:pPr>
              <w:rPr>
                <w:lang w:eastAsia="en-US"/>
              </w:rPr>
            </w:pPr>
            <w:r>
              <w:rPr>
                <w:lang w:eastAsia="en-US"/>
              </w:rPr>
              <w:t>25/03/2019</w:t>
            </w:r>
          </w:p>
        </w:tc>
        <w:tc>
          <w:tcPr>
            <w:tcW w:w="975" w:type="dxa"/>
          </w:tcPr>
          <w:p w14:paraId="55FF3775"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1</w:t>
            </w:r>
          </w:p>
        </w:tc>
        <w:tc>
          <w:tcPr>
            <w:tcW w:w="5539" w:type="dxa"/>
          </w:tcPr>
          <w:p w14:paraId="3AFF6FB3"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Original publication</w:t>
            </w:r>
          </w:p>
        </w:tc>
        <w:tc>
          <w:tcPr>
            <w:tcW w:w="1836" w:type="dxa"/>
          </w:tcPr>
          <w:p w14:paraId="746D0AF4"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Bart Koopmans</w:t>
            </w:r>
          </w:p>
        </w:tc>
      </w:tr>
      <w:tr w:rsidR="00DC770D" w14:paraId="25F60A78" w14:textId="77777777" w:rsidTr="00DC770D">
        <w:tc>
          <w:tcPr>
            <w:cnfStyle w:val="001000000000" w:firstRow="0" w:lastRow="0" w:firstColumn="1" w:lastColumn="0" w:oddVBand="0" w:evenVBand="0" w:oddHBand="0" w:evenHBand="0" w:firstRowFirstColumn="0" w:firstRowLastColumn="0" w:lastRowFirstColumn="0" w:lastRowLastColumn="0"/>
            <w:tcW w:w="1278" w:type="dxa"/>
          </w:tcPr>
          <w:p w14:paraId="35A79026" w14:textId="5DF3B2C0" w:rsidR="00DC770D" w:rsidRDefault="00592174" w:rsidP="00DC770D">
            <w:pPr>
              <w:rPr>
                <w:lang w:eastAsia="en-US"/>
              </w:rPr>
            </w:pPr>
            <w:r>
              <w:rPr>
                <w:lang w:eastAsia="en-US"/>
              </w:rPr>
              <w:t>26/03/2019</w:t>
            </w:r>
          </w:p>
        </w:tc>
        <w:tc>
          <w:tcPr>
            <w:tcW w:w="975" w:type="dxa"/>
          </w:tcPr>
          <w:p w14:paraId="7851C8AF" w14:textId="7B43FBA6" w:rsidR="00DC770D" w:rsidRDefault="00592174" w:rsidP="00DC770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1.1</w:t>
            </w:r>
          </w:p>
        </w:tc>
        <w:tc>
          <w:tcPr>
            <w:tcW w:w="5539" w:type="dxa"/>
          </w:tcPr>
          <w:p w14:paraId="748CDB54" w14:textId="57303AFA" w:rsidR="00DC770D" w:rsidRDefault="00DF661A" w:rsidP="00DC770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Various updates on the document</w:t>
            </w:r>
          </w:p>
        </w:tc>
        <w:tc>
          <w:tcPr>
            <w:tcW w:w="1836" w:type="dxa"/>
          </w:tcPr>
          <w:p w14:paraId="5AC72C29" w14:textId="7773CDC5" w:rsidR="00DC770D" w:rsidRDefault="00592174" w:rsidP="00DC770D">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Bart Koopmans</w:t>
            </w:r>
          </w:p>
        </w:tc>
      </w:tr>
      <w:tr w:rsidR="00DC770D" w14:paraId="202B513E" w14:textId="77777777" w:rsidTr="00DC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6AFC74CF" w14:textId="2977506F" w:rsidR="00DC770D" w:rsidRDefault="007A1207" w:rsidP="00DC770D">
            <w:pPr>
              <w:rPr>
                <w:lang w:eastAsia="en-US"/>
              </w:rPr>
            </w:pPr>
            <w:r>
              <w:rPr>
                <w:lang w:eastAsia="en-US"/>
              </w:rPr>
              <w:t>25/04/2019</w:t>
            </w:r>
          </w:p>
        </w:tc>
        <w:tc>
          <w:tcPr>
            <w:tcW w:w="975" w:type="dxa"/>
          </w:tcPr>
          <w:p w14:paraId="721A1385" w14:textId="1127D162" w:rsidR="00DC770D" w:rsidRDefault="007A1207"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1.2</w:t>
            </w:r>
          </w:p>
        </w:tc>
        <w:tc>
          <w:tcPr>
            <w:tcW w:w="5539" w:type="dxa"/>
          </w:tcPr>
          <w:p w14:paraId="6D6BCBED" w14:textId="3D000C95" w:rsidR="00DC770D" w:rsidRDefault="007A1207"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New question type (comment) added</w:t>
            </w:r>
          </w:p>
        </w:tc>
        <w:tc>
          <w:tcPr>
            <w:tcW w:w="1836" w:type="dxa"/>
          </w:tcPr>
          <w:p w14:paraId="5B7B319E" w14:textId="5945A68F" w:rsidR="00DC770D" w:rsidRDefault="007A1207" w:rsidP="00DC770D">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Bart Koopmans</w:t>
            </w:r>
          </w:p>
        </w:tc>
      </w:tr>
      <w:tr w:rsidR="00DC770D" w14:paraId="65D14938" w14:textId="77777777" w:rsidTr="00DC770D">
        <w:tc>
          <w:tcPr>
            <w:cnfStyle w:val="001000000000" w:firstRow="0" w:lastRow="0" w:firstColumn="1" w:lastColumn="0" w:oddVBand="0" w:evenVBand="0" w:oddHBand="0" w:evenHBand="0" w:firstRowFirstColumn="0" w:firstRowLastColumn="0" w:lastRowFirstColumn="0" w:lastRowLastColumn="0"/>
            <w:tcW w:w="1278" w:type="dxa"/>
          </w:tcPr>
          <w:p w14:paraId="38D87F01" w14:textId="77777777" w:rsidR="00DC770D" w:rsidRDefault="00DC770D" w:rsidP="00DC770D">
            <w:pPr>
              <w:rPr>
                <w:lang w:eastAsia="en-US"/>
              </w:rPr>
            </w:pPr>
          </w:p>
        </w:tc>
        <w:tc>
          <w:tcPr>
            <w:tcW w:w="975" w:type="dxa"/>
          </w:tcPr>
          <w:p w14:paraId="648D2E24"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c>
          <w:tcPr>
            <w:tcW w:w="5539" w:type="dxa"/>
          </w:tcPr>
          <w:p w14:paraId="173000AF"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c>
          <w:tcPr>
            <w:tcW w:w="1836" w:type="dxa"/>
          </w:tcPr>
          <w:p w14:paraId="2796F8BE"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r>
      <w:tr w:rsidR="00DC770D" w14:paraId="2E90D69D" w14:textId="77777777" w:rsidTr="00DC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8F2CC07" w14:textId="77777777" w:rsidR="00DC770D" w:rsidRDefault="00DC770D" w:rsidP="00DC770D">
            <w:pPr>
              <w:rPr>
                <w:lang w:eastAsia="en-US"/>
              </w:rPr>
            </w:pPr>
          </w:p>
        </w:tc>
        <w:tc>
          <w:tcPr>
            <w:tcW w:w="975" w:type="dxa"/>
          </w:tcPr>
          <w:p w14:paraId="0589E47D"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c>
          <w:tcPr>
            <w:tcW w:w="5539" w:type="dxa"/>
          </w:tcPr>
          <w:p w14:paraId="160F4EE1"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c>
          <w:tcPr>
            <w:tcW w:w="1836" w:type="dxa"/>
          </w:tcPr>
          <w:p w14:paraId="6451BB71"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r>
      <w:tr w:rsidR="00DC770D" w14:paraId="1520D631" w14:textId="77777777" w:rsidTr="00DC770D">
        <w:tc>
          <w:tcPr>
            <w:cnfStyle w:val="001000000000" w:firstRow="0" w:lastRow="0" w:firstColumn="1" w:lastColumn="0" w:oddVBand="0" w:evenVBand="0" w:oddHBand="0" w:evenHBand="0" w:firstRowFirstColumn="0" w:firstRowLastColumn="0" w:lastRowFirstColumn="0" w:lastRowLastColumn="0"/>
            <w:tcW w:w="1278" w:type="dxa"/>
          </w:tcPr>
          <w:p w14:paraId="0586027B" w14:textId="77777777" w:rsidR="00DC770D" w:rsidRDefault="00DC770D" w:rsidP="00DC770D">
            <w:pPr>
              <w:rPr>
                <w:lang w:eastAsia="en-US"/>
              </w:rPr>
            </w:pPr>
          </w:p>
        </w:tc>
        <w:tc>
          <w:tcPr>
            <w:tcW w:w="975" w:type="dxa"/>
          </w:tcPr>
          <w:p w14:paraId="0119DA11"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c>
          <w:tcPr>
            <w:tcW w:w="5539" w:type="dxa"/>
          </w:tcPr>
          <w:p w14:paraId="57CF6630"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c>
          <w:tcPr>
            <w:tcW w:w="1836" w:type="dxa"/>
          </w:tcPr>
          <w:p w14:paraId="4A901921" w14:textId="77777777" w:rsidR="00DC770D" w:rsidRDefault="00DC770D" w:rsidP="00DC770D">
            <w:pPr>
              <w:cnfStyle w:val="000000000000" w:firstRow="0" w:lastRow="0" w:firstColumn="0" w:lastColumn="0" w:oddVBand="0" w:evenVBand="0" w:oddHBand="0" w:evenHBand="0" w:firstRowFirstColumn="0" w:firstRowLastColumn="0" w:lastRowFirstColumn="0" w:lastRowLastColumn="0"/>
              <w:rPr>
                <w:lang w:eastAsia="en-US"/>
              </w:rPr>
            </w:pPr>
          </w:p>
        </w:tc>
      </w:tr>
      <w:tr w:rsidR="00DC770D" w14:paraId="0D46AC8F" w14:textId="77777777" w:rsidTr="00DC77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14:paraId="27C5C90E" w14:textId="77777777" w:rsidR="00DC770D" w:rsidRDefault="00DC770D" w:rsidP="00DC770D">
            <w:pPr>
              <w:rPr>
                <w:lang w:eastAsia="en-US"/>
              </w:rPr>
            </w:pPr>
          </w:p>
        </w:tc>
        <w:tc>
          <w:tcPr>
            <w:tcW w:w="975" w:type="dxa"/>
          </w:tcPr>
          <w:p w14:paraId="69BEDADA"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c>
          <w:tcPr>
            <w:tcW w:w="5539" w:type="dxa"/>
          </w:tcPr>
          <w:p w14:paraId="59DEC2F2"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c>
          <w:tcPr>
            <w:tcW w:w="1836" w:type="dxa"/>
          </w:tcPr>
          <w:p w14:paraId="51E9B161" w14:textId="77777777" w:rsidR="00DC770D" w:rsidRDefault="00DC770D" w:rsidP="00DC770D">
            <w:pPr>
              <w:cnfStyle w:val="000000100000" w:firstRow="0" w:lastRow="0" w:firstColumn="0" w:lastColumn="0" w:oddVBand="0" w:evenVBand="0" w:oddHBand="1" w:evenHBand="0" w:firstRowFirstColumn="0" w:firstRowLastColumn="0" w:lastRowFirstColumn="0" w:lastRowLastColumn="0"/>
              <w:rPr>
                <w:lang w:eastAsia="en-US"/>
              </w:rPr>
            </w:pPr>
          </w:p>
        </w:tc>
      </w:tr>
    </w:tbl>
    <w:p w14:paraId="6B56A703" w14:textId="77777777" w:rsidR="00DC770D" w:rsidRPr="00DC770D" w:rsidRDefault="00DC770D" w:rsidP="00DC770D">
      <w:pPr>
        <w:rPr>
          <w:lang w:eastAsia="en-US"/>
        </w:rPr>
      </w:pPr>
    </w:p>
    <w:p w14:paraId="76521FB6" w14:textId="77777777" w:rsidR="00DC770D" w:rsidRDefault="00DC770D">
      <w:pPr>
        <w:rPr>
          <w:rFonts w:asciiTheme="majorHAnsi" w:eastAsiaTheme="majorEastAsia" w:hAnsiTheme="majorHAnsi" w:cstheme="majorBidi"/>
          <w:b/>
          <w:bCs/>
          <w:color w:val="000000" w:themeColor="text1"/>
          <w:sz w:val="40"/>
          <w:szCs w:val="40"/>
          <w:lang w:eastAsia="en-US"/>
        </w:rPr>
      </w:pPr>
      <w:r>
        <w:rPr>
          <w:color w:val="000000" w:themeColor="text1"/>
          <w:szCs w:val="40"/>
          <w:lang w:eastAsia="en-US"/>
        </w:rPr>
        <w:br w:type="page"/>
      </w:r>
    </w:p>
    <w:p w14:paraId="4797929C" w14:textId="31A502D9" w:rsidR="002E3E4C" w:rsidRPr="002037C6" w:rsidRDefault="00EB7F2C" w:rsidP="00127706">
      <w:pPr>
        <w:pStyle w:val="Heading1"/>
        <w:jc w:val="both"/>
        <w:rPr>
          <w:color w:val="000000" w:themeColor="text1"/>
          <w:szCs w:val="40"/>
          <w:lang w:eastAsia="en-US"/>
        </w:rPr>
      </w:pPr>
      <w:bookmarkStart w:id="117" w:name="_Toc4532218"/>
      <w:r w:rsidRPr="002037C6">
        <w:rPr>
          <w:color w:val="000000" w:themeColor="text1"/>
          <w:szCs w:val="40"/>
          <w:lang w:eastAsia="en-US"/>
        </w:rPr>
        <w:lastRenderedPageBreak/>
        <w:t>Introduction</w:t>
      </w:r>
      <w:bookmarkEnd w:id="117"/>
    </w:p>
    <w:p w14:paraId="1CE05080" w14:textId="06121C9E" w:rsidR="00E1702B" w:rsidRDefault="00E1702B" w:rsidP="00523A94">
      <w:pPr>
        <w:pStyle w:val="Heading2"/>
        <w:rPr>
          <w:lang w:eastAsia="en-US"/>
        </w:rPr>
      </w:pPr>
      <w:bookmarkStart w:id="118" w:name="_Toc4532219"/>
      <w:r w:rsidRPr="002037C6">
        <w:rPr>
          <w:lang w:eastAsia="en-US"/>
        </w:rPr>
        <w:t>Objective</w:t>
      </w:r>
      <w:bookmarkEnd w:id="118"/>
    </w:p>
    <w:p w14:paraId="647D1291" w14:textId="03255128" w:rsidR="00D33B56" w:rsidRDefault="00D33B56" w:rsidP="003B3105">
      <w:pPr>
        <w:jc w:val="both"/>
        <w:rPr>
          <w:lang w:eastAsia="en-US"/>
        </w:rPr>
      </w:pPr>
    </w:p>
    <w:p w14:paraId="2D3E3D3D" w14:textId="47B3B75B" w:rsidR="00FB72D9" w:rsidRDefault="00BC25E7" w:rsidP="00677E03">
      <w:pPr>
        <w:rPr>
          <w:rFonts w:ascii="Times New Roman" w:hAnsi="Times New Roman" w:cs="Times New Roman"/>
        </w:rPr>
      </w:pPr>
      <w:r w:rsidRPr="00AF0136">
        <w:rPr>
          <w:rFonts w:ascii="Times New Roman" w:hAnsi="Times New Roman" w:cs="Times New Roman"/>
        </w:rPr>
        <w:t xml:space="preserve">Purpose of this manual is to give </w:t>
      </w:r>
      <w:r w:rsidR="002E26EE" w:rsidRPr="00AF0136">
        <w:rPr>
          <w:rFonts w:ascii="Times New Roman" w:hAnsi="Times New Roman" w:cs="Times New Roman"/>
        </w:rPr>
        <w:t xml:space="preserve">clear </w:t>
      </w:r>
      <w:r w:rsidRPr="00AF0136">
        <w:rPr>
          <w:rFonts w:ascii="Times New Roman" w:hAnsi="Times New Roman" w:cs="Times New Roman"/>
        </w:rPr>
        <w:t xml:space="preserve">instructions on how to use </w:t>
      </w:r>
      <w:r w:rsidR="00FB72D9">
        <w:rPr>
          <w:rFonts w:ascii="Times New Roman" w:hAnsi="Times New Roman" w:cs="Times New Roman"/>
        </w:rPr>
        <w:t>the SONAR</w:t>
      </w:r>
      <w:r w:rsidR="00503C82">
        <w:rPr>
          <w:rFonts w:ascii="Times New Roman" w:hAnsi="Times New Roman" w:cs="Times New Roman"/>
        </w:rPr>
        <w:t xml:space="preserve"> </w:t>
      </w:r>
      <w:r w:rsidR="00FB72D9">
        <w:rPr>
          <w:rFonts w:ascii="Times New Roman" w:hAnsi="Times New Roman" w:cs="Times New Roman"/>
        </w:rPr>
        <w:t>reporting tool</w:t>
      </w:r>
      <w:r w:rsidR="00B94BC9">
        <w:rPr>
          <w:rFonts w:ascii="Times New Roman" w:hAnsi="Times New Roman" w:cs="Times New Roman"/>
        </w:rPr>
        <w:t>.</w:t>
      </w:r>
      <w:r w:rsidR="00FB72D9">
        <w:rPr>
          <w:rFonts w:ascii="Times New Roman" w:hAnsi="Times New Roman" w:cs="Times New Roman"/>
        </w:rPr>
        <w:br/>
        <w:t xml:space="preserve">In this manual we explain the purpose </w:t>
      </w:r>
      <w:del w:id="119" w:author="Stassijns, Sam" w:date="2019-03-28T15:16:00Z">
        <w:r w:rsidR="00FB72D9" w:rsidDel="006C202B">
          <w:rPr>
            <w:rFonts w:ascii="Times New Roman" w:hAnsi="Times New Roman" w:cs="Times New Roman"/>
          </w:rPr>
          <w:delText xml:space="preserve">for </w:delText>
        </w:r>
      </w:del>
      <w:ins w:id="120" w:author="Stassijns, Sam" w:date="2019-03-28T15:16:00Z">
        <w:r w:rsidR="006C202B">
          <w:rPr>
            <w:rFonts w:ascii="Times New Roman" w:hAnsi="Times New Roman" w:cs="Times New Roman"/>
          </w:rPr>
          <w:t xml:space="preserve">of </w:t>
        </w:r>
      </w:ins>
      <w:r w:rsidR="00FB72D9">
        <w:rPr>
          <w:rFonts w:ascii="Times New Roman" w:hAnsi="Times New Roman" w:cs="Times New Roman"/>
        </w:rPr>
        <w:t>the tool, what we expect and how to submit a SONAR report.</w:t>
      </w:r>
    </w:p>
    <w:p w14:paraId="47C00A9A" w14:textId="4C2B5D8F" w:rsidR="00FB72D9" w:rsidRDefault="00FB72D9" w:rsidP="00677E03">
      <w:pPr>
        <w:rPr>
          <w:rFonts w:ascii="Times New Roman" w:hAnsi="Times New Roman" w:cs="Times New Roman"/>
        </w:rPr>
      </w:pPr>
      <w:r>
        <w:rPr>
          <w:rFonts w:ascii="Times New Roman" w:hAnsi="Times New Roman" w:cs="Times New Roman"/>
        </w:rPr>
        <w:t xml:space="preserve">Implementation of the SONAR tool may vary for each service </w:t>
      </w:r>
      <w:proofErr w:type="gramStart"/>
      <w:r>
        <w:rPr>
          <w:rFonts w:ascii="Times New Roman" w:hAnsi="Times New Roman" w:cs="Times New Roman"/>
        </w:rPr>
        <w:t>partner,</w:t>
      </w:r>
      <w:proofErr w:type="gramEnd"/>
      <w:r>
        <w:rPr>
          <w:rFonts w:ascii="Times New Roman" w:hAnsi="Times New Roman" w:cs="Times New Roman"/>
        </w:rPr>
        <w:t xml:space="preserve"> however the notification and fill-in screens will be the same for all. </w:t>
      </w:r>
      <w:r>
        <w:rPr>
          <w:rFonts w:ascii="Times New Roman" w:hAnsi="Times New Roman" w:cs="Times New Roman"/>
        </w:rPr>
        <w:br/>
      </w:r>
      <w:r>
        <w:rPr>
          <w:rFonts w:ascii="Times New Roman" w:hAnsi="Times New Roman" w:cs="Times New Roman"/>
        </w:rPr>
        <w:br/>
        <w:t>This manual will be further updated when new features and functionalities are added.</w:t>
      </w:r>
    </w:p>
    <w:p w14:paraId="2D638DB0" w14:textId="7873317D" w:rsidR="007F30C8" w:rsidRPr="00B94BC9" w:rsidRDefault="00DD0328" w:rsidP="00677E03">
      <w:pPr>
        <w:rPr>
          <w:rFonts w:ascii="Times New Roman" w:eastAsiaTheme="majorEastAsia" w:hAnsi="Times New Roman" w:cs="Times New Roman"/>
          <w:b/>
          <w:bCs/>
          <w:color w:val="000000" w:themeColor="text1"/>
          <w:lang w:val="en-US" w:eastAsia="en-US"/>
        </w:rPr>
      </w:pPr>
      <w:r w:rsidRPr="00DD0328">
        <w:rPr>
          <w:rFonts w:ascii="Times New Roman" w:hAnsi="Times New Roman" w:cs="Times New Roman"/>
          <w:noProof/>
          <w:color w:val="000000" w:themeColor="text1"/>
          <w:szCs w:val="40"/>
          <w:lang w:eastAsia="en-US"/>
        </w:rPr>
        <w:drawing>
          <wp:anchor distT="0" distB="0" distL="114300" distR="114300" simplePos="0" relativeHeight="251688448" behindDoc="0" locked="0" layoutInCell="1" allowOverlap="1" wp14:anchorId="287A633E" wp14:editId="4B9152A7">
            <wp:simplePos x="0" y="0"/>
            <wp:positionH relativeFrom="column">
              <wp:posOffset>413385</wp:posOffset>
            </wp:positionH>
            <wp:positionV relativeFrom="paragraph">
              <wp:posOffset>384810</wp:posOffset>
            </wp:positionV>
            <wp:extent cx="2981325" cy="1002849"/>
            <wp:effectExtent l="152400" t="152400" r="352425" b="368935"/>
            <wp:wrapNone/>
            <wp:docPr id="4" name="Picture 3">
              <a:extLst xmlns:a="http://schemas.openxmlformats.org/drawingml/2006/main">
                <a:ext uri="{FF2B5EF4-FFF2-40B4-BE49-F238E27FC236}">
                  <a16:creationId xmlns:a16="http://schemas.microsoft.com/office/drawing/2014/main" id="{62D08EC2-8B18-44B8-A91E-DCC9DCE715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2D08EC2-8B18-44B8-A91E-DCC9DCE715D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1325" cy="100284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77E03">
        <w:rPr>
          <w:rFonts w:ascii="Times New Roman" w:hAnsi="Times New Roman" w:cs="Times New Roman"/>
        </w:rPr>
        <w:br/>
      </w:r>
      <w:r w:rsidR="00677E03">
        <w:rPr>
          <w:rFonts w:ascii="Times New Roman" w:hAnsi="Times New Roman" w:cs="Times New Roman"/>
        </w:rPr>
        <w:br/>
      </w:r>
    </w:p>
    <w:p w14:paraId="5F3F6750" w14:textId="1EAFE683" w:rsidR="00677E03" w:rsidRDefault="00DD0328">
      <w:pPr>
        <w:rPr>
          <w:rFonts w:ascii="Times New Roman" w:eastAsiaTheme="majorEastAsia" w:hAnsi="Times New Roman" w:cs="Times New Roman"/>
          <w:b/>
          <w:bCs/>
          <w:color w:val="000000" w:themeColor="text1"/>
          <w:sz w:val="40"/>
          <w:szCs w:val="40"/>
          <w:lang w:val="en-US" w:eastAsia="en-US"/>
        </w:rPr>
      </w:pPr>
      <w:r w:rsidRPr="00DD0328">
        <w:rPr>
          <w:rFonts w:ascii="Times New Roman" w:hAnsi="Times New Roman" w:cs="Times New Roman"/>
          <w:noProof/>
          <w:color w:val="000000" w:themeColor="text1"/>
          <w:szCs w:val="40"/>
          <w:lang w:eastAsia="en-US"/>
        </w:rPr>
        <w:drawing>
          <wp:anchor distT="0" distB="0" distL="114300" distR="114300" simplePos="0" relativeHeight="251689472" behindDoc="0" locked="0" layoutInCell="1" allowOverlap="1" wp14:anchorId="68492E4D" wp14:editId="3D758B65">
            <wp:simplePos x="0" y="0"/>
            <wp:positionH relativeFrom="column">
              <wp:posOffset>2432050</wp:posOffset>
            </wp:positionH>
            <wp:positionV relativeFrom="paragraph">
              <wp:posOffset>208915</wp:posOffset>
            </wp:positionV>
            <wp:extent cx="3329305" cy="3271617"/>
            <wp:effectExtent l="152400" t="152400" r="366395" b="367030"/>
            <wp:wrapNone/>
            <wp:docPr id="5" name="Picture 4">
              <a:extLst xmlns:a="http://schemas.openxmlformats.org/drawingml/2006/main">
                <a:ext uri="{FF2B5EF4-FFF2-40B4-BE49-F238E27FC236}">
                  <a16:creationId xmlns:a16="http://schemas.microsoft.com/office/drawing/2014/main" id="{1C1076EA-16AA-48FB-8F41-FA83BDED7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C1076EA-16AA-48FB-8F41-FA83BDED79F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9305" cy="327161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0496" behindDoc="0" locked="0" layoutInCell="1" allowOverlap="1" wp14:anchorId="3FF9A645" wp14:editId="6350E2B7">
            <wp:simplePos x="0" y="0"/>
            <wp:positionH relativeFrom="column">
              <wp:posOffset>670560</wp:posOffset>
            </wp:positionH>
            <wp:positionV relativeFrom="paragraph">
              <wp:posOffset>2505710</wp:posOffset>
            </wp:positionV>
            <wp:extent cx="3511739" cy="2028778"/>
            <wp:effectExtent l="152400" t="152400" r="355600" b="353060"/>
            <wp:wrapNone/>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1739" cy="202877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77E03">
        <w:rPr>
          <w:rFonts w:ascii="Times New Roman" w:hAnsi="Times New Roman" w:cs="Times New Roman"/>
          <w:color w:val="000000" w:themeColor="text1"/>
          <w:szCs w:val="40"/>
          <w:lang w:val="en-US" w:eastAsia="en-US"/>
        </w:rPr>
        <w:br w:type="page"/>
      </w:r>
    </w:p>
    <w:p w14:paraId="1E6B41C1" w14:textId="12BF6E9D" w:rsidR="00930CEF" w:rsidRPr="009E3D43" w:rsidRDefault="00B71F98" w:rsidP="000F5593">
      <w:pPr>
        <w:pStyle w:val="Heading1"/>
        <w:rPr>
          <w:rFonts w:ascii="Times New Roman" w:hAnsi="Times New Roman" w:cs="Times New Roman"/>
          <w:color w:val="000000" w:themeColor="text1"/>
          <w:szCs w:val="40"/>
          <w:lang w:val="en-US" w:eastAsia="en-US"/>
        </w:rPr>
      </w:pPr>
      <w:bookmarkStart w:id="121" w:name="_Toc4532220"/>
      <w:r>
        <w:rPr>
          <w:rFonts w:ascii="Times New Roman" w:hAnsi="Times New Roman" w:cs="Times New Roman"/>
          <w:color w:val="000000" w:themeColor="text1"/>
          <w:szCs w:val="40"/>
          <w:lang w:val="en-US" w:eastAsia="en-US"/>
        </w:rPr>
        <w:lastRenderedPageBreak/>
        <w:t xml:space="preserve">What is </w:t>
      </w:r>
      <w:r w:rsidR="00FB72D9">
        <w:rPr>
          <w:rFonts w:ascii="Times New Roman" w:hAnsi="Times New Roman" w:cs="Times New Roman"/>
          <w:color w:val="000000" w:themeColor="text1"/>
          <w:szCs w:val="40"/>
          <w:lang w:val="en-US" w:eastAsia="en-US"/>
        </w:rPr>
        <w:t>SONAR</w:t>
      </w:r>
      <w:r w:rsidR="00EE1962">
        <w:rPr>
          <w:rFonts w:ascii="Times New Roman" w:hAnsi="Times New Roman" w:cs="Times New Roman"/>
          <w:color w:val="000000" w:themeColor="text1"/>
          <w:szCs w:val="40"/>
          <w:lang w:val="en-US" w:eastAsia="en-US"/>
        </w:rPr>
        <w:t xml:space="preserve">, rules of use and </w:t>
      </w:r>
      <w:r w:rsidR="007A165A">
        <w:rPr>
          <w:rFonts w:ascii="Times New Roman" w:hAnsi="Times New Roman" w:cs="Times New Roman"/>
          <w:color w:val="000000" w:themeColor="text1"/>
          <w:szCs w:val="40"/>
          <w:lang w:val="en-US" w:eastAsia="en-US"/>
        </w:rPr>
        <w:t>judgement</w:t>
      </w:r>
      <w:r w:rsidR="00BF50F2">
        <w:rPr>
          <w:rFonts w:ascii="Times New Roman" w:hAnsi="Times New Roman" w:cs="Times New Roman"/>
          <w:color w:val="000000" w:themeColor="text1"/>
          <w:szCs w:val="40"/>
          <w:lang w:val="en-US" w:eastAsia="en-US"/>
        </w:rPr>
        <w:t xml:space="preserve"> criteria</w:t>
      </w:r>
      <w:bookmarkEnd w:id="121"/>
    </w:p>
    <w:p w14:paraId="13C64CDA" w14:textId="2F49A86C" w:rsidR="007356F7" w:rsidRDefault="00FB72D9" w:rsidP="00523A94">
      <w:pPr>
        <w:pStyle w:val="Heading2"/>
        <w:rPr>
          <w:lang w:val="en-US" w:eastAsia="en-US"/>
        </w:rPr>
      </w:pPr>
      <w:bookmarkStart w:id="122" w:name="_Toc4532221"/>
      <w:r>
        <w:rPr>
          <w:lang w:val="en-US" w:eastAsia="en-US"/>
        </w:rPr>
        <w:t>Purpose</w:t>
      </w:r>
      <w:r w:rsidR="00075A35">
        <w:rPr>
          <w:lang w:val="en-US" w:eastAsia="en-US"/>
        </w:rPr>
        <w:t xml:space="preserve"> </w:t>
      </w:r>
      <w:del w:id="123" w:author="Stassijns, Sam" w:date="2019-03-28T15:11:00Z">
        <w:r w:rsidR="00075A35" w:rsidDel="006C202B">
          <w:rPr>
            <w:lang w:val="en-US" w:eastAsia="en-US"/>
          </w:rPr>
          <w:delText xml:space="preserve">for </w:delText>
        </w:r>
      </w:del>
      <w:ins w:id="124" w:author="Stassijns, Sam" w:date="2019-03-28T15:11:00Z">
        <w:r w:rsidR="006C202B">
          <w:rPr>
            <w:lang w:val="en-US" w:eastAsia="en-US"/>
          </w:rPr>
          <w:t xml:space="preserve">of </w:t>
        </w:r>
      </w:ins>
      <w:r w:rsidR="00075A35">
        <w:rPr>
          <w:lang w:val="en-US" w:eastAsia="en-US"/>
        </w:rPr>
        <w:t>the tool</w:t>
      </w:r>
      <w:bookmarkEnd w:id="122"/>
      <w:r w:rsidR="00B71F98">
        <w:rPr>
          <w:lang w:val="en-US" w:eastAsia="en-US"/>
        </w:rPr>
        <w:br/>
      </w:r>
    </w:p>
    <w:p w14:paraId="397F0277" w14:textId="78B5FF6B" w:rsidR="00075A35" w:rsidRDefault="00FB72D9" w:rsidP="00075A35">
      <w:pPr>
        <w:pStyle w:val="ListParagraph"/>
        <w:numPr>
          <w:ilvl w:val="0"/>
          <w:numId w:val="25"/>
        </w:numPr>
        <w:rPr>
          <w:lang w:val="en-US" w:eastAsia="en-US"/>
        </w:rPr>
      </w:pPr>
      <w:r>
        <w:rPr>
          <w:lang w:val="en-US" w:eastAsia="en-US"/>
        </w:rPr>
        <w:t xml:space="preserve">As the quality of our products is one of the </w:t>
      </w:r>
      <w:r w:rsidR="00075A35">
        <w:rPr>
          <w:lang w:val="en-US" w:eastAsia="en-US"/>
        </w:rPr>
        <w:t xml:space="preserve">key objectives of SONY we want to properly understand why products are being repaired. </w:t>
      </w:r>
      <w:proofErr w:type="gramStart"/>
      <w:r w:rsidR="00075A35">
        <w:rPr>
          <w:lang w:val="en-US" w:eastAsia="en-US"/>
        </w:rPr>
        <w:t>In order to</w:t>
      </w:r>
      <w:proofErr w:type="gramEnd"/>
      <w:r w:rsidR="00075A35">
        <w:rPr>
          <w:lang w:val="en-US" w:eastAsia="en-US"/>
        </w:rPr>
        <w:t xml:space="preserve"> do </w:t>
      </w:r>
      <w:r w:rsidR="007A165A">
        <w:rPr>
          <w:lang w:val="en-US" w:eastAsia="en-US"/>
        </w:rPr>
        <w:t>this,</w:t>
      </w:r>
      <w:r w:rsidR="00075A35">
        <w:rPr>
          <w:lang w:val="en-US" w:eastAsia="en-US"/>
        </w:rPr>
        <w:t xml:space="preserve"> we analyze our repair data in detail</w:t>
      </w:r>
      <w:r w:rsidR="007A165A">
        <w:rPr>
          <w:lang w:val="en-US" w:eastAsia="en-US"/>
        </w:rPr>
        <w:t>. I</w:t>
      </w:r>
      <w:r w:rsidR="00075A35">
        <w:rPr>
          <w:lang w:val="en-US" w:eastAsia="en-US"/>
        </w:rPr>
        <w:t xml:space="preserve">n certain </w:t>
      </w:r>
      <w:proofErr w:type="gramStart"/>
      <w:r w:rsidR="00075A35">
        <w:rPr>
          <w:lang w:val="en-US" w:eastAsia="en-US"/>
        </w:rPr>
        <w:t>cases</w:t>
      </w:r>
      <w:proofErr w:type="gramEnd"/>
      <w:r w:rsidR="00075A35">
        <w:rPr>
          <w:lang w:val="en-US" w:eastAsia="en-US"/>
        </w:rPr>
        <w:t xml:space="preserve"> </w:t>
      </w:r>
      <w:r w:rsidR="007A165A">
        <w:rPr>
          <w:lang w:val="en-US" w:eastAsia="en-US"/>
        </w:rPr>
        <w:t xml:space="preserve">however </w:t>
      </w:r>
      <w:r w:rsidR="00075A35">
        <w:rPr>
          <w:lang w:val="en-US" w:eastAsia="en-US"/>
        </w:rPr>
        <w:t xml:space="preserve">we may require more detail </w:t>
      </w:r>
      <w:del w:id="125" w:author="Stassijns, Sam" w:date="2019-03-28T15:12:00Z">
        <w:r w:rsidR="00075A35" w:rsidDel="006C202B">
          <w:rPr>
            <w:lang w:val="en-US" w:eastAsia="en-US"/>
          </w:rPr>
          <w:delText xml:space="preserve">then </w:delText>
        </w:r>
      </w:del>
      <w:ins w:id="126" w:author="Stassijns, Sam" w:date="2019-03-28T15:12:00Z">
        <w:r w:rsidR="006C202B">
          <w:rPr>
            <w:lang w:val="en-US" w:eastAsia="en-US"/>
          </w:rPr>
          <w:t xml:space="preserve">than </w:t>
        </w:r>
      </w:ins>
      <w:r w:rsidR="00075A35">
        <w:rPr>
          <w:lang w:val="en-US" w:eastAsia="en-US"/>
        </w:rPr>
        <w:t>what we are receiving today.</w:t>
      </w:r>
    </w:p>
    <w:p w14:paraId="588E5CB5" w14:textId="44D75811" w:rsidR="00075A35" w:rsidRDefault="00075A35" w:rsidP="00075A35">
      <w:pPr>
        <w:pStyle w:val="ListParagraph"/>
        <w:numPr>
          <w:ilvl w:val="0"/>
          <w:numId w:val="25"/>
        </w:numPr>
        <w:rPr>
          <w:lang w:val="en-US" w:eastAsia="en-US"/>
        </w:rPr>
      </w:pPr>
      <w:r>
        <w:rPr>
          <w:lang w:val="en-US" w:eastAsia="en-US"/>
        </w:rPr>
        <w:t xml:space="preserve">Based on </w:t>
      </w:r>
      <w:r w:rsidR="00B71F98">
        <w:rPr>
          <w:lang w:val="en-US" w:eastAsia="en-US"/>
        </w:rPr>
        <w:t xml:space="preserve">this </w:t>
      </w:r>
      <w:r>
        <w:rPr>
          <w:lang w:val="en-US" w:eastAsia="en-US"/>
        </w:rPr>
        <w:t>repair analysis more detailed questions</w:t>
      </w:r>
      <w:r w:rsidR="00B71F98">
        <w:rPr>
          <w:lang w:val="en-US" w:eastAsia="en-US"/>
        </w:rPr>
        <w:t xml:space="preserve"> / pictures / system logs </w:t>
      </w:r>
      <w:proofErr w:type="spellStart"/>
      <w:r w:rsidR="00B71F98">
        <w:rPr>
          <w:lang w:val="en-US" w:eastAsia="en-US"/>
        </w:rPr>
        <w:t>etc</w:t>
      </w:r>
      <w:proofErr w:type="spellEnd"/>
      <w:r>
        <w:rPr>
          <w:lang w:val="en-US" w:eastAsia="en-US"/>
        </w:rPr>
        <w:t xml:space="preserve"> may need to be asked </w:t>
      </w:r>
      <w:del w:id="127" w:author="Stassijns, Sam" w:date="2019-03-28T15:13:00Z">
        <w:r w:rsidDel="006C202B">
          <w:rPr>
            <w:lang w:val="en-US" w:eastAsia="en-US"/>
          </w:rPr>
          <w:delText xml:space="preserve">to </w:delText>
        </w:r>
      </w:del>
      <w:ins w:id="128" w:author="Stassijns, Sam" w:date="2019-03-28T15:13:00Z">
        <w:r w:rsidR="006C202B">
          <w:rPr>
            <w:lang w:val="en-US" w:eastAsia="en-US"/>
          </w:rPr>
          <w:t>f</w:t>
        </w:r>
      </w:ins>
      <w:ins w:id="129" w:author="Stassijns, Sam" w:date="2019-03-28T15:17:00Z">
        <w:r w:rsidR="006C202B">
          <w:rPr>
            <w:lang w:val="en-US" w:eastAsia="en-US"/>
          </w:rPr>
          <w:t>rom</w:t>
        </w:r>
      </w:ins>
      <w:ins w:id="130" w:author="Stassijns, Sam" w:date="2019-03-28T15:13:00Z">
        <w:r w:rsidR="006C202B">
          <w:rPr>
            <w:lang w:val="en-US" w:eastAsia="en-US"/>
          </w:rPr>
          <w:t xml:space="preserve"> </w:t>
        </w:r>
      </w:ins>
      <w:r>
        <w:rPr>
          <w:lang w:val="en-US" w:eastAsia="en-US"/>
        </w:rPr>
        <w:t>the technician at the time of the repair</w:t>
      </w:r>
      <w:r w:rsidR="00B71F98">
        <w:rPr>
          <w:lang w:val="en-US" w:eastAsia="en-US"/>
        </w:rPr>
        <w:t>.</w:t>
      </w:r>
    </w:p>
    <w:p w14:paraId="68875E8C" w14:textId="7DFAC5F5" w:rsidR="00075A35" w:rsidRDefault="007A165A" w:rsidP="007356F7">
      <w:pPr>
        <w:pStyle w:val="ListParagraph"/>
        <w:numPr>
          <w:ilvl w:val="0"/>
          <w:numId w:val="25"/>
        </w:numPr>
        <w:rPr>
          <w:lang w:val="en-US" w:eastAsia="en-US"/>
        </w:rPr>
      </w:pPr>
      <w:r>
        <w:rPr>
          <w:lang w:val="en-US" w:eastAsia="en-US"/>
        </w:rPr>
        <w:t>T</w:t>
      </w:r>
      <w:r w:rsidR="00B71F98">
        <w:rPr>
          <w:lang w:val="en-US" w:eastAsia="en-US"/>
        </w:rPr>
        <w:t xml:space="preserve">o achieve this SONAR is integrated in </w:t>
      </w:r>
      <w:r>
        <w:rPr>
          <w:lang w:val="en-US" w:eastAsia="en-US"/>
        </w:rPr>
        <w:t xml:space="preserve">our </w:t>
      </w:r>
      <w:r w:rsidR="00B71F98">
        <w:rPr>
          <w:lang w:val="en-US" w:eastAsia="en-US"/>
        </w:rPr>
        <w:t xml:space="preserve">communication system between the (R)ASC and SONY. This allows SONAR to trigger report requests at the start of each repair based on a set of configuration parameters. </w:t>
      </w:r>
    </w:p>
    <w:p w14:paraId="2C43160C" w14:textId="77777777" w:rsidR="00B21E2C" w:rsidRDefault="00B21E2C" w:rsidP="00B21E2C">
      <w:pPr>
        <w:pStyle w:val="ListParagraph"/>
        <w:rPr>
          <w:lang w:val="en-US" w:eastAsia="en-US"/>
        </w:rPr>
      </w:pPr>
    </w:p>
    <w:p w14:paraId="24B1A77F" w14:textId="77777777" w:rsidR="00A2792C" w:rsidRDefault="00B71F98" w:rsidP="00523A94">
      <w:pPr>
        <w:pStyle w:val="Heading2"/>
        <w:rPr>
          <w:lang w:val="en-US" w:eastAsia="en-US"/>
        </w:rPr>
      </w:pPr>
      <w:bookmarkStart w:id="131" w:name="_Toc4532222"/>
      <w:r>
        <w:rPr>
          <w:lang w:val="en-US" w:eastAsia="en-US"/>
        </w:rPr>
        <w:t>Report trigger parameters</w:t>
      </w:r>
      <w:bookmarkEnd w:id="131"/>
      <w:r w:rsidR="007F65F3">
        <w:rPr>
          <w:lang w:val="en-US" w:eastAsia="en-US"/>
        </w:rPr>
        <w:br/>
      </w:r>
    </w:p>
    <w:p w14:paraId="4E738482" w14:textId="2E72D332" w:rsidR="00B71F98" w:rsidRPr="00A903ED" w:rsidRDefault="00A903ED" w:rsidP="00A903ED">
      <w:pPr>
        <w:rPr>
          <w:lang w:val="en-US" w:eastAsia="en-US"/>
        </w:rPr>
      </w:pPr>
      <w:r w:rsidRPr="00A903ED">
        <w:rPr>
          <w:lang w:val="en-US" w:eastAsia="en-US"/>
        </w:rPr>
        <w:t xml:space="preserve">Based on </w:t>
      </w:r>
      <w:ins w:id="132" w:author="Stassijns, Sam" w:date="2019-03-28T15:19:00Z">
        <w:r w:rsidR="006C202B">
          <w:rPr>
            <w:lang w:val="en-US" w:eastAsia="en-US"/>
          </w:rPr>
          <w:t xml:space="preserve">one or </w:t>
        </w:r>
      </w:ins>
      <w:r w:rsidRPr="00A903ED">
        <w:rPr>
          <w:lang w:val="en-US" w:eastAsia="en-US"/>
        </w:rPr>
        <w:t xml:space="preserve">a </w:t>
      </w:r>
      <w:del w:id="133" w:author="Stassijns, Sam" w:date="2019-03-28T15:18:00Z">
        <w:r w:rsidRPr="00A903ED" w:rsidDel="006C202B">
          <w:rPr>
            <w:lang w:val="en-US" w:eastAsia="en-US"/>
          </w:rPr>
          <w:delText>(</w:delText>
        </w:r>
      </w:del>
      <w:r w:rsidRPr="00A903ED">
        <w:rPr>
          <w:lang w:val="en-US" w:eastAsia="en-US"/>
        </w:rPr>
        <w:t>combination of</w:t>
      </w:r>
      <w:r w:rsidR="00C5308F">
        <w:rPr>
          <w:lang w:val="en-US" w:eastAsia="en-US"/>
        </w:rPr>
        <w:t xml:space="preserve"> </w:t>
      </w:r>
      <w:del w:id="134" w:author="Stassijns, Sam" w:date="2019-03-28T15:19:00Z">
        <w:r w:rsidRPr="00A903ED" w:rsidDel="006C202B">
          <w:rPr>
            <w:lang w:val="en-US" w:eastAsia="en-US"/>
          </w:rPr>
          <w:delText xml:space="preserve">) </w:delText>
        </w:r>
      </w:del>
      <w:del w:id="135" w:author="Stassijns, Sam" w:date="2019-03-28T15:18:00Z">
        <w:r w:rsidRPr="00A903ED" w:rsidDel="006C202B">
          <w:rPr>
            <w:lang w:val="en-US" w:eastAsia="en-US"/>
          </w:rPr>
          <w:delText xml:space="preserve">one of the </w:delText>
        </w:r>
      </w:del>
      <w:r w:rsidRPr="00A903ED">
        <w:rPr>
          <w:lang w:val="en-US" w:eastAsia="en-US"/>
        </w:rPr>
        <w:t>below parameters a report request will be triggered:</w:t>
      </w:r>
    </w:p>
    <w:p w14:paraId="40AF531B" w14:textId="77777777" w:rsidR="00A903ED" w:rsidRDefault="00A903ED" w:rsidP="00A903ED">
      <w:pPr>
        <w:pStyle w:val="ListParagraph"/>
        <w:numPr>
          <w:ilvl w:val="1"/>
          <w:numId w:val="25"/>
        </w:numPr>
        <w:rPr>
          <w:lang w:val="en-US" w:eastAsia="en-US"/>
        </w:rPr>
      </w:pPr>
      <w:r>
        <w:rPr>
          <w:lang w:val="en-US" w:eastAsia="en-US"/>
        </w:rPr>
        <w:t>Model</w:t>
      </w:r>
    </w:p>
    <w:p w14:paraId="21141185" w14:textId="77777777" w:rsidR="00A903ED" w:rsidRDefault="00A903ED" w:rsidP="00A903ED">
      <w:pPr>
        <w:pStyle w:val="ListParagraph"/>
        <w:numPr>
          <w:ilvl w:val="1"/>
          <w:numId w:val="25"/>
        </w:numPr>
        <w:rPr>
          <w:lang w:val="en-US" w:eastAsia="en-US"/>
        </w:rPr>
      </w:pPr>
      <w:r>
        <w:rPr>
          <w:lang w:val="en-US" w:eastAsia="en-US"/>
        </w:rPr>
        <w:t>Serial number(s)</w:t>
      </w:r>
    </w:p>
    <w:p w14:paraId="19F0E593" w14:textId="77777777" w:rsidR="00A903ED" w:rsidRDefault="00A903ED" w:rsidP="00A903ED">
      <w:pPr>
        <w:pStyle w:val="ListParagraph"/>
        <w:numPr>
          <w:ilvl w:val="1"/>
          <w:numId w:val="25"/>
        </w:numPr>
        <w:rPr>
          <w:lang w:val="en-US" w:eastAsia="en-US"/>
        </w:rPr>
      </w:pPr>
      <w:r>
        <w:rPr>
          <w:lang w:val="en-US" w:eastAsia="en-US"/>
        </w:rPr>
        <w:t>IRIS Symptom code</w:t>
      </w:r>
    </w:p>
    <w:p w14:paraId="49A3EC1A" w14:textId="77777777" w:rsidR="00A903ED" w:rsidRDefault="00A903ED" w:rsidP="00A903ED">
      <w:pPr>
        <w:pStyle w:val="ListParagraph"/>
        <w:numPr>
          <w:ilvl w:val="1"/>
          <w:numId w:val="25"/>
        </w:numPr>
        <w:rPr>
          <w:lang w:val="en-US" w:eastAsia="en-US"/>
        </w:rPr>
      </w:pPr>
      <w:r>
        <w:rPr>
          <w:lang w:val="en-US" w:eastAsia="en-US"/>
        </w:rPr>
        <w:t>Incoming SW version(s)</w:t>
      </w:r>
    </w:p>
    <w:p w14:paraId="30A58806" w14:textId="77777777" w:rsidR="00A903ED" w:rsidRDefault="00A903ED" w:rsidP="00A903ED">
      <w:pPr>
        <w:pStyle w:val="ListParagraph"/>
        <w:numPr>
          <w:ilvl w:val="1"/>
          <w:numId w:val="25"/>
        </w:numPr>
        <w:rPr>
          <w:lang w:val="en-US" w:eastAsia="en-US"/>
        </w:rPr>
      </w:pPr>
      <w:r>
        <w:rPr>
          <w:lang w:val="en-US" w:eastAsia="en-US"/>
        </w:rPr>
        <w:t>Part(s) consumed</w:t>
      </w:r>
    </w:p>
    <w:p w14:paraId="59601B34" w14:textId="2AF5BBFB" w:rsidR="00A903ED" w:rsidRDefault="007A165A" w:rsidP="00A903ED">
      <w:pPr>
        <w:pStyle w:val="ListParagraph"/>
        <w:numPr>
          <w:ilvl w:val="1"/>
          <w:numId w:val="25"/>
        </w:numPr>
        <w:rPr>
          <w:lang w:val="en-US" w:eastAsia="en-US"/>
        </w:rPr>
      </w:pPr>
      <w:r>
        <w:rPr>
          <w:lang w:val="en-US" w:eastAsia="en-US"/>
        </w:rPr>
        <w:t>Service</w:t>
      </w:r>
      <w:r w:rsidR="00A903ED">
        <w:rPr>
          <w:lang w:val="en-US" w:eastAsia="en-US"/>
        </w:rPr>
        <w:t xml:space="preserve"> type</w:t>
      </w:r>
    </w:p>
    <w:p w14:paraId="57008F9A" w14:textId="77777777" w:rsidR="00A903ED" w:rsidRDefault="00A903ED" w:rsidP="00A903ED">
      <w:pPr>
        <w:pStyle w:val="ListParagraph"/>
        <w:numPr>
          <w:ilvl w:val="1"/>
          <w:numId w:val="25"/>
        </w:numPr>
        <w:rPr>
          <w:lang w:val="en-US" w:eastAsia="en-US"/>
        </w:rPr>
      </w:pPr>
      <w:r>
        <w:rPr>
          <w:lang w:val="en-US" w:eastAsia="en-US"/>
        </w:rPr>
        <w:t>Country/(R)ASC/Sub-ASC</w:t>
      </w:r>
    </w:p>
    <w:p w14:paraId="4B91EE7F" w14:textId="77777777" w:rsidR="00A903ED" w:rsidRPr="00A903ED" w:rsidRDefault="00A903ED" w:rsidP="00A903ED">
      <w:pPr>
        <w:rPr>
          <w:lang w:val="en-US" w:eastAsia="en-US"/>
        </w:rPr>
      </w:pPr>
      <w:r>
        <w:rPr>
          <w:lang w:val="en-US" w:eastAsia="en-US"/>
        </w:rPr>
        <w:t xml:space="preserve">Important to note: </w:t>
      </w:r>
    </w:p>
    <w:p w14:paraId="38775907" w14:textId="64EE034D" w:rsidR="00A903ED" w:rsidRDefault="00A903ED" w:rsidP="00A903ED">
      <w:pPr>
        <w:pStyle w:val="ListParagraph"/>
        <w:numPr>
          <w:ilvl w:val="0"/>
          <w:numId w:val="25"/>
        </w:numPr>
        <w:rPr>
          <w:bCs/>
          <w:color w:val="000000"/>
          <w:lang w:eastAsia="nl-BE"/>
        </w:rPr>
      </w:pPr>
      <w:r>
        <w:rPr>
          <w:bCs/>
          <w:color w:val="000000"/>
          <w:lang w:eastAsia="nl-BE"/>
        </w:rPr>
        <w:t>Sony will strive to keep the number of report request</w:t>
      </w:r>
      <w:r w:rsidR="00592174">
        <w:rPr>
          <w:bCs/>
          <w:color w:val="000000"/>
          <w:lang w:eastAsia="nl-BE"/>
        </w:rPr>
        <w:t>s</w:t>
      </w:r>
      <w:r>
        <w:rPr>
          <w:bCs/>
          <w:color w:val="000000"/>
          <w:lang w:eastAsia="nl-BE"/>
        </w:rPr>
        <w:t xml:space="preserve"> to a minimum.</w:t>
      </w:r>
    </w:p>
    <w:p w14:paraId="559F21AE" w14:textId="77777777" w:rsidR="00A903ED" w:rsidRDefault="00A903ED" w:rsidP="00A903ED">
      <w:pPr>
        <w:pStyle w:val="ListParagraph"/>
        <w:numPr>
          <w:ilvl w:val="0"/>
          <w:numId w:val="25"/>
        </w:numPr>
        <w:rPr>
          <w:bCs/>
          <w:color w:val="000000"/>
          <w:lang w:eastAsia="nl-BE"/>
        </w:rPr>
      </w:pPr>
      <w:r>
        <w:rPr>
          <w:bCs/>
          <w:color w:val="000000"/>
          <w:lang w:eastAsia="nl-BE"/>
        </w:rPr>
        <w:t xml:space="preserve">The reports that may be applicable will be offered at the beginning of the repair. This will allow the technician to know beforehand what additional information may be required during the repair. </w:t>
      </w:r>
    </w:p>
    <w:p w14:paraId="54DBFCA2" w14:textId="3C1E51DC" w:rsidR="00D8420D" w:rsidRDefault="00A903ED" w:rsidP="00A903ED">
      <w:pPr>
        <w:pStyle w:val="ListParagraph"/>
        <w:numPr>
          <w:ilvl w:val="0"/>
          <w:numId w:val="25"/>
        </w:numPr>
        <w:rPr>
          <w:bCs/>
          <w:color w:val="000000"/>
          <w:lang w:eastAsia="nl-BE"/>
        </w:rPr>
      </w:pPr>
      <w:r>
        <w:rPr>
          <w:bCs/>
          <w:color w:val="000000"/>
          <w:lang w:eastAsia="nl-BE"/>
        </w:rPr>
        <w:t xml:space="preserve">The technician can also print </w:t>
      </w:r>
      <w:del w:id="136" w:author="Stassijns, Sam" w:date="2019-03-28T15:20:00Z">
        <w:r w:rsidDel="00C670E6">
          <w:rPr>
            <w:bCs/>
            <w:color w:val="000000"/>
            <w:lang w:eastAsia="nl-BE"/>
          </w:rPr>
          <w:delText xml:space="preserve">out </w:delText>
        </w:r>
      </w:del>
      <w:r>
        <w:rPr>
          <w:bCs/>
          <w:color w:val="000000"/>
          <w:lang w:eastAsia="nl-BE"/>
        </w:rPr>
        <w:t xml:space="preserve">these reports in case for example an in-home repair is </w:t>
      </w:r>
      <w:del w:id="137" w:author="Stassijns, Sam" w:date="2019-03-28T15:21:00Z">
        <w:r w:rsidDel="00C670E6">
          <w:rPr>
            <w:bCs/>
            <w:color w:val="000000"/>
            <w:lang w:eastAsia="nl-BE"/>
          </w:rPr>
          <w:delText xml:space="preserve">required </w:delText>
        </w:r>
      </w:del>
      <w:ins w:id="138" w:author="Stassijns, Sam" w:date="2019-03-28T15:21:00Z">
        <w:r w:rsidR="00C670E6">
          <w:rPr>
            <w:bCs/>
            <w:color w:val="000000"/>
            <w:lang w:eastAsia="nl-BE"/>
          </w:rPr>
          <w:t xml:space="preserve">registered </w:t>
        </w:r>
      </w:ins>
      <w:r>
        <w:rPr>
          <w:bCs/>
          <w:color w:val="000000"/>
          <w:lang w:eastAsia="nl-BE"/>
        </w:rPr>
        <w:t xml:space="preserve">and he/she </w:t>
      </w:r>
      <w:del w:id="139" w:author="Stassijns, Sam" w:date="2019-03-28T15:22:00Z">
        <w:r w:rsidDel="00C670E6">
          <w:rPr>
            <w:bCs/>
            <w:color w:val="000000"/>
            <w:lang w:eastAsia="nl-BE"/>
          </w:rPr>
          <w:delText xml:space="preserve">does </w:delText>
        </w:r>
      </w:del>
      <w:ins w:id="140" w:author="Stassijns, Sam" w:date="2019-03-28T15:22:00Z">
        <w:r w:rsidR="00C670E6">
          <w:rPr>
            <w:bCs/>
            <w:color w:val="000000"/>
            <w:lang w:eastAsia="nl-BE"/>
          </w:rPr>
          <w:t xml:space="preserve">will </w:t>
        </w:r>
      </w:ins>
      <w:r>
        <w:rPr>
          <w:bCs/>
          <w:color w:val="000000"/>
          <w:lang w:eastAsia="nl-BE"/>
        </w:rPr>
        <w:t>not have an active internet connection</w:t>
      </w:r>
      <w:ins w:id="141" w:author="Stassijns, Sam" w:date="2019-03-28T15:22:00Z">
        <w:r w:rsidR="00C670E6">
          <w:rPr>
            <w:bCs/>
            <w:color w:val="000000"/>
            <w:lang w:eastAsia="nl-BE"/>
          </w:rPr>
          <w:t xml:space="preserve"> during the repair</w:t>
        </w:r>
      </w:ins>
      <w:r>
        <w:rPr>
          <w:bCs/>
          <w:color w:val="000000"/>
          <w:lang w:eastAsia="nl-BE"/>
        </w:rPr>
        <w:t>.</w:t>
      </w:r>
    </w:p>
    <w:p w14:paraId="4A6EBA15" w14:textId="39FC0ABC" w:rsidR="00592174" w:rsidRDefault="00592174" w:rsidP="00A903ED">
      <w:pPr>
        <w:pStyle w:val="ListParagraph"/>
        <w:numPr>
          <w:ilvl w:val="0"/>
          <w:numId w:val="25"/>
        </w:numPr>
        <w:rPr>
          <w:bCs/>
          <w:color w:val="000000"/>
          <w:lang w:eastAsia="nl-BE"/>
        </w:rPr>
      </w:pPr>
      <w:r>
        <w:rPr>
          <w:bCs/>
          <w:color w:val="000000"/>
          <w:lang w:eastAsia="nl-BE"/>
        </w:rPr>
        <w:t>The report URL is also compatible with mobile devices. This will allow the technician to use a mobile phone / tablet while on the road to submit the request.</w:t>
      </w:r>
    </w:p>
    <w:p w14:paraId="1677A653" w14:textId="43AE12CD" w:rsidR="00D8420D" w:rsidRDefault="00D8420D">
      <w:pPr>
        <w:rPr>
          <w:bCs/>
          <w:color w:val="000000"/>
          <w:lang w:eastAsia="nl-BE"/>
        </w:rPr>
      </w:pPr>
      <w:r>
        <w:rPr>
          <w:bCs/>
          <w:color w:val="000000"/>
          <w:lang w:eastAsia="nl-BE"/>
        </w:rPr>
        <w:br w:type="page"/>
      </w:r>
    </w:p>
    <w:p w14:paraId="03F7A825" w14:textId="77777777" w:rsidR="00A903ED" w:rsidRDefault="00A903ED" w:rsidP="00523A94">
      <w:pPr>
        <w:pStyle w:val="Heading2"/>
        <w:rPr>
          <w:lang w:eastAsia="nl-BE"/>
        </w:rPr>
      </w:pPr>
      <w:bookmarkStart w:id="142" w:name="_Toc4532223"/>
      <w:r>
        <w:rPr>
          <w:lang w:eastAsia="nl-BE"/>
        </w:rPr>
        <w:lastRenderedPageBreak/>
        <w:t>Difference between a potential and a required report.</w:t>
      </w:r>
      <w:bookmarkEnd w:id="142"/>
      <w:r>
        <w:rPr>
          <w:lang w:eastAsia="nl-BE"/>
        </w:rPr>
        <w:br/>
      </w:r>
    </w:p>
    <w:p w14:paraId="53766696" w14:textId="4A5328D3" w:rsidR="007D2083" w:rsidRDefault="00A903ED" w:rsidP="00A903ED">
      <w:pPr>
        <w:rPr>
          <w:bCs/>
          <w:color w:val="000000"/>
          <w:lang w:eastAsia="nl-BE"/>
        </w:rPr>
      </w:pPr>
      <w:r>
        <w:rPr>
          <w:bCs/>
          <w:color w:val="000000"/>
          <w:lang w:eastAsia="nl-BE"/>
        </w:rPr>
        <w:t>As not all information may be available a</w:t>
      </w:r>
      <w:r w:rsidR="00B21E2C">
        <w:rPr>
          <w:bCs/>
          <w:color w:val="000000"/>
          <w:lang w:eastAsia="nl-BE"/>
        </w:rPr>
        <w:t>t</w:t>
      </w:r>
      <w:r>
        <w:rPr>
          <w:bCs/>
          <w:color w:val="000000"/>
          <w:lang w:eastAsia="nl-BE"/>
        </w:rPr>
        <w:t xml:space="preserve"> the beginning of the repair (e.g. parts consumed</w:t>
      </w:r>
      <w:r w:rsidR="00B21E2C">
        <w:rPr>
          <w:bCs/>
          <w:color w:val="000000"/>
          <w:lang w:eastAsia="nl-BE"/>
        </w:rPr>
        <w:t>, diagnosed IRIS symptom code</w:t>
      </w:r>
      <w:ins w:id="143" w:author="Stassijns, Sam" w:date="2019-03-28T15:23:00Z">
        <w:r w:rsidR="00C670E6">
          <w:rPr>
            <w:bCs/>
            <w:color w:val="000000"/>
            <w:lang w:eastAsia="nl-BE"/>
          </w:rPr>
          <w:t>,</w:t>
        </w:r>
      </w:ins>
      <w:r w:rsidR="00B21E2C">
        <w:rPr>
          <w:bCs/>
          <w:color w:val="000000"/>
          <w:lang w:eastAsia="nl-BE"/>
        </w:rPr>
        <w:t xml:space="preserve"> etc</w:t>
      </w:r>
      <w:r>
        <w:rPr>
          <w:bCs/>
          <w:color w:val="000000"/>
          <w:lang w:eastAsia="nl-BE"/>
        </w:rPr>
        <w:t>)</w:t>
      </w:r>
      <w:del w:id="144" w:author="Stassijns, Sam" w:date="2019-03-28T15:23:00Z">
        <w:r w:rsidR="00B21E2C" w:rsidDel="00C670E6">
          <w:rPr>
            <w:bCs/>
            <w:color w:val="000000"/>
            <w:lang w:eastAsia="nl-BE"/>
          </w:rPr>
          <w:delText>,</w:delText>
        </w:r>
      </w:del>
      <w:r>
        <w:rPr>
          <w:bCs/>
          <w:color w:val="000000"/>
          <w:lang w:eastAsia="nl-BE"/>
        </w:rPr>
        <w:t xml:space="preserve"> reports will have different status</w:t>
      </w:r>
      <w:r w:rsidR="00B21E2C">
        <w:rPr>
          <w:bCs/>
          <w:color w:val="000000"/>
          <w:lang w:eastAsia="nl-BE"/>
        </w:rPr>
        <w:t>es</w:t>
      </w:r>
      <w:r>
        <w:rPr>
          <w:bCs/>
          <w:color w:val="000000"/>
          <w:lang w:eastAsia="nl-BE"/>
        </w:rPr>
        <w:t xml:space="preserve"> linked to them. </w:t>
      </w:r>
      <w:r w:rsidR="00B21E2C">
        <w:rPr>
          <w:bCs/>
          <w:color w:val="000000"/>
          <w:lang w:eastAsia="nl-BE"/>
        </w:rPr>
        <w:br/>
      </w:r>
    </w:p>
    <w:p w14:paraId="4EFA41D2" w14:textId="3F35795D" w:rsidR="00A2792C" w:rsidRPr="007D2083" w:rsidRDefault="00954DD7" w:rsidP="00A903ED">
      <w:pPr>
        <w:rPr>
          <w:b/>
          <w:bCs/>
          <w:color w:val="000000"/>
          <w:u w:val="single"/>
          <w:lang w:eastAsia="nl-BE"/>
        </w:rPr>
      </w:pPr>
      <w:r>
        <w:rPr>
          <w:bCs/>
          <w:color w:val="000000"/>
          <w:lang w:eastAsia="nl-BE"/>
        </w:rPr>
        <w:t>Therefore,</w:t>
      </w:r>
      <w:r w:rsidR="00D8420D">
        <w:rPr>
          <w:bCs/>
          <w:color w:val="000000"/>
          <w:lang w:eastAsia="nl-BE"/>
        </w:rPr>
        <w:t xml:space="preserve"> </w:t>
      </w:r>
      <w:r w:rsidR="00D8420D" w:rsidRPr="007D2083">
        <w:rPr>
          <w:b/>
          <w:bCs/>
          <w:color w:val="000000"/>
          <w:highlight w:val="yellow"/>
          <w:u w:val="single"/>
          <w:lang w:eastAsia="nl-BE"/>
        </w:rPr>
        <w:t xml:space="preserve">only at the end of the repair (repair closure) </w:t>
      </w:r>
      <w:r w:rsidRPr="007D2083">
        <w:rPr>
          <w:b/>
          <w:bCs/>
          <w:color w:val="000000"/>
          <w:highlight w:val="yellow"/>
          <w:u w:val="single"/>
          <w:lang w:eastAsia="nl-BE"/>
        </w:rPr>
        <w:t>the</w:t>
      </w:r>
      <w:r w:rsidR="00D8420D" w:rsidRPr="007D2083">
        <w:rPr>
          <w:b/>
          <w:bCs/>
          <w:color w:val="000000"/>
          <w:highlight w:val="yellow"/>
          <w:u w:val="single"/>
          <w:lang w:eastAsia="nl-BE"/>
        </w:rPr>
        <w:t xml:space="preserve"> report</w:t>
      </w:r>
      <w:r w:rsidR="007D2083">
        <w:rPr>
          <w:b/>
          <w:bCs/>
          <w:color w:val="000000"/>
          <w:highlight w:val="yellow"/>
          <w:u w:val="single"/>
          <w:lang w:eastAsia="nl-BE"/>
        </w:rPr>
        <w:t>(</w:t>
      </w:r>
      <w:r w:rsidRPr="007D2083">
        <w:rPr>
          <w:b/>
          <w:bCs/>
          <w:color w:val="000000"/>
          <w:highlight w:val="yellow"/>
          <w:u w:val="single"/>
          <w:lang w:eastAsia="nl-BE"/>
        </w:rPr>
        <w:t>s</w:t>
      </w:r>
      <w:r w:rsidR="007D2083">
        <w:rPr>
          <w:b/>
          <w:bCs/>
          <w:color w:val="000000"/>
          <w:highlight w:val="yellow"/>
          <w:u w:val="single"/>
          <w:lang w:eastAsia="nl-BE"/>
        </w:rPr>
        <w:t>)</w:t>
      </w:r>
      <w:r w:rsidR="00D8420D" w:rsidRPr="007D2083">
        <w:rPr>
          <w:b/>
          <w:bCs/>
          <w:color w:val="000000"/>
          <w:highlight w:val="yellow"/>
          <w:u w:val="single"/>
          <w:lang w:eastAsia="nl-BE"/>
        </w:rPr>
        <w:t xml:space="preserve"> </w:t>
      </w:r>
      <w:r w:rsidR="00FB0BEC" w:rsidRPr="007D2083">
        <w:rPr>
          <w:b/>
          <w:bCs/>
          <w:color w:val="000000"/>
          <w:highlight w:val="yellow"/>
          <w:u w:val="single"/>
          <w:lang w:eastAsia="nl-BE"/>
        </w:rPr>
        <w:t>are</w:t>
      </w:r>
      <w:r w:rsidR="00D8420D" w:rsidRPr="007D2083">
        <w:rPr>
          <w:b/>
          <w:bCs/>
          <w:color w:val="000000"/>
          <w:highlight w:val="yellow"/>
          <w:u w:val="single"/>
          <w:lang w:eastAsia="nl-BE"/>
        </w:rPr>
        <w:t xml:space="preserve"> to be </w:t>
      </w:r>
      <w:r w:rsidRPr="007D2083">
        <w:rPr>
          <w:b/>
          <w:bCs/>
          <w:color w:val="000000"/>
          <w:highlight w:val="yellow"/>
          <w:u w:val="single"/>
          <w:lang w:eastAsia="nl-BE"/>
        </w:rPr>
        <w:t>compl</w:t>
      </w:r>
      <w:r w:rsidR="007D2083" w:rsidRPr="007D2083">
        <w:rPr>
          <w:b/>
          <w:bCs/>
          <w:color w:val="000000"/>
          <w:highlight w:val="yellow"/>
          <w:u w:val="single"/>
          <w:lang w:eastAsia="nl-BE"/>
        </w:rPr>
        <w:t>eted and su</w:t>
      </w:r>
      <w:r w:rsidR="00D8420D" w:rsidRPr="007D2083">
        <w:rPr>
          <w:b/>
          <w:bCs/>
          <w:color w:val="000000"/>
          <w:highlight w:val="yellow"/>
          <w:u w:val="single"/>
          <w:lang w:eastAsia="nl-BE"/>
        </w:rPr>
        <w:t>bmitted.</w:t>
      </w:r>
    </w:p>
    <w:p w14:paraId="71BBFFD6" w14:textId="77777777" w:rsidR="00A903ED" w:rsidRDefault="00A903ED" w:rsidP="00A903ED">
      <w:pPr>
        <w:pStyle w:val="ListParagraph"/>
        <w:numPr>
          <w:ilvl w:val="0"/>
          <w:numId w:val="25"/>
        </w:numPr>
        <w:rPr>
          <w:b/>
          <w:bCs/>
          <w:color w:val="000000"/>
          <w:lang w:eastAsia="nl-BE"/>
        </w:rPr>
      </w:pPr>
      <w:r w:rsidRPr="00A903ED">
        <w:rPr>
          <w:b/>
          <w:bCs/>
          <w:color w:val="000000"/>
          <w:lang w:eastAsia="nl-BE"/>
        </w:rPr>
        <w:t>Potential report</w:t>
      </w:r>
    </w:p>
    <w:p w14:paraId="545299D2" w14:textId="0DF3A5E0" w:rsidR="00D8420D" w:rsidRPr="00D8420D" w:rsidRDefault="00A903ED" w:rsidP="00D8420D">
      <w:pPr>
        <w:pStyle w:val="ListParagraph"/>
        <w:numPr>
          <w:ilvl w:val="1"/>
          <w:numId w:val="25"/>
        </w:numPr>
        <w:rPr>
          <w:bCs/>
          <w:color w:val="000000"/>
          <w:lang w:eastAsia="nl-BE"/>
        </w:rPr>
      </w:pPr>
      <w:r w:rsidRPr="00D8420D">
        <w:rPr>
          <w:bCs/>
          <w:color w:val="000000"/>
          <w:lang w:eastAsia="nl-BE"/>
        </w:rPr>
        <w:t>Based on the</w:t>
      </w:r>
      <w:r w:rsidR="00D8420D" w:rsidRPr="00D8420D">
        <w:rPr>
          <w:bCs/>
          <w:color w:val="000000"/>
          <w:lang w:eastAsia="nl-BE"/>
        </w:rPr>
        <w:t xml:space="preserve"> repair</w:t>
      </w:r>
      <w:r w:rsidRPr="00D8420D">
        <w:rPr>
          <w:bCs/>
          <w:color w:val="000000"/>
          <w:lang w:eastAsia="nl-BE"/>
        </w:rPr>
        <w:t xml:space="preserve"> information already available</w:t>
      </w:r>
      <w:r w:rsidR="00D8420D" w:rsidRPr="00D8420D">
        <w:rPr>
          <w:bCs/>
          <w:color w:val="000000"/>
          <w:lang w:eastAsia="nl-BE"/>
        </w:rPr>
        <w:t xml:space="preserve"> and the configured trigger parameters a list of </w:t>
      </w:r>
      <w:del w:id="145" w:author="Stassijns, Sam" w:date="2019-03-28T15:26:00Z">
        <w:r w:rsidR="00D8420D" w:rsidRPr="00D8420D" w:rsidDel="00C670E6">
          <w:rPr>
            <w:b/>
            <w:bCs/>
            <w:i/>
            <w:color w:val="000000"/>
            <w:u w:val="single"/>
            <w:lang w:eastAsia="nl-BE"/>
          </w:rPr>
          <w:delText>potential</w:delText>
        </w:r>
        <w:r w:rsidR="00D8420D" w:rsidRPr="00D8420D" w:rsidDel="00C670E6">
          <w:rPr>
            <w:bCs/>
            <w:color w:val="000000"/>
            <w:lang w:eastAsia="nl-BE"/>
          </w:rPr>
          <w:delText xml:space="preserve"> to be completed </w:delText>
        </w:r>
      </w:del>
      <w:r w:rsidR="00D8420D" w:rsidRPr="00D8420D">
        <w:rPr>
          <w:bCs/>
          <w:color w:val="000000"/>
          <w:lang w:eastAsia="nl-BE"/>
        </w:rPr>
        <w:t xml:space="preserve">SONAR reports </w:t>
      </w:r>
      <w:ins w:id="146" w:author="Stassijns, Sam" w:date="2019-03-28T15:26:00Z">
        <w:r w:rsidR="00C670E6">
          <w:rPr>
            <w:bCs/>
            <w:color w:val="000000"/>
            <w:lang w:eastAsia="nl-BE"/>
          </w:rPr>
          <w:t>which</w:t>
        </w:r>
      </w:ins>
      <w:ins w:id="147" w:author="Stassijns, Sam" w:date="2019-03-28T15:27:00Z">
        <w:r w:rsidR="00C670E6">
          <w:rPr>
            <w:bCs/>
            <w:color w:val="000000"/>
            <w:lang w:eastAsia="nl-BE"/>
          </w:rPr>
          <w:t xml:space="preserve"> may </w:t>
        </w:r>
      </w:ins>
      <w:ins w:id="148" w:author="Stassijns, Sam" w:date="2019-03-28T15:26:00Z">
        <w:r w:rsidR="00C670E6">
          <w:rPr>
            <w:b/>
            <w:bCs/>
            <w:color w:val="000000"/>
            <w:u w:val="single"/>
            <w:lang w:eastAsia="nl-BE"/>
          </w:rPr>
          <w:t xml:space="preserve">potentially </w:t>
        </w:r>
      </w:ins>
      <w:ins w:id="149" w:author="Stassijns, Sam" w:date="2019-03-28T15:27:00Z">
        <w:r w:rsidR="00C670E6">
          <w:rPr>
            <w:b/>
            <w:bCs/>
            <w:color w:val="000000"/>
            <w:u w:val="single"/>
            <w:lang w:eastAsia="nl-BE"/>
          </w:rPr>
          <w:t xml:space="preserve">need to be completed at the end of the repair </w:t>
        </w:r>
      </w:ins>
      <w:r w:rsidR="00D8420D" w:rsidRPr="00D8420D">
        <w:rPr>
          <w:bCs/>
          <w:color w:val="000000"/>
          <w:lang w:eastAsia="nl-BE"/>
        </w:rPr>
        <w:t>is shown</w:t>
      </w:r>
      <w:r w:rsidR="00D8420D">
        <w:rPr>
          <w:bCs/>
          <w:color w:val="000000"/>
          <w:lang w:eastAsia="nl-BE"/>
        </w:rPr>
        <w:t>.</w:t>
      </w:r>
    </w:p>
    <w:p w14:paraId="7FE3E879" w14:textId="77777777" w:rsidR="00D8420D" w:rsidRDefault="00D8420D" w:rsidP="00D8420D">
      <w:pPr>
        <w:pStyle w:val="ListParagraph"/>
        <w:numPr>
          <w:ilvl w:val="1"/>
          <w:numId w:val="25"/>
        </w:numPr>
        <w:rPr>
          <w:color w:val="000000"/>
          <w:lang w:eastAsia="nl-BE"/>
        </w:rPr>
      </w:pPr>
      <w:r>
        <w:rPr>
          <w:color w:val="000000"/>
          <w:lang w:eastAsia="nl-BE"/>
        </w:rPr>
        <w:t xml:space="preserve">For this list to be populated we will look at following </w:t>
      </w:r>
      <w:proofErr w:type="gramStart"/>
      <w:r>
        <w:rPr>
          <w:color w:val="000000"/>
          <w:lang w:eastAsia="nl-BE"/>
        </w:rPr>
        <w:t>criteria :</w:t>
      </w:r>
      <w:proofErr w:type="gramEnd"/>
    </w:p>
    <w:p w14:paraId="655A6C55" w14:textId="77777777" w:rsidR="00D8420D" w:rsidRDefault="00D8420D" w:rsidP="00D8420D">
      <w:pPr>
        <w:pStyle w:val="ListParagraph"/>
        <w:numPr>
          <w:ilvl w:val="2"/>
          <w:numId w:val="25"/>
        </w:numPr>
        <w:rPr>
          <w:color w:val="000000"/>
          <w:lang w:eastAsia="nl-BE"/>
        </w:rPr>
      </w:pPr>
      <w:r>
        <w:rPr>
          <w:color w:val="000000"/>
          <w:lang w:eastAsia="nl-BE"/>
        </w:rPr>
        <w:t>Model</w:t>
      </w:r>
    </w:p>
    <w:p w14:paraId="58FAD4D1" w14:textId="77777777" w:rsidR="00D8420D" w:rsidRDefault="00D8420D" w:rsidP="00D8420D">
      <w:pPr>
        <w:pStyle w:val="ListParagraph"/>
        <w:numPr>
          <w:ilvl w:val="2"/>
          <w:numId w:val="25"/>
        </w:numPr>
        <w:rPr>
          <w:color w:val="000000"/>
          <w:lang w:eastAsia="nl-BE"/>
        </w:rPr>
      </w:pPr>
      <w:r>
        <w:rPr>
          <w:color w:val="000000"/>
          <w:lang w:eastAsia="nl-BE"/>
        </w:rPr>
        <w:t>Customer reported IRIS code</w:t>
      </w:r>
    </w:p>
    <w:p w14:paraId="29C32AE5" w14:textId="664B876E" w:rsidR="00D8420D" w:rsidRDefault="00D8420D" w:rsidP="00D8420D">
      <w:pPr>
        <w:pStyle w:val="ListParagraph"/>
        <w:numPr>
          <w:ilvl w:val="2"/>
          <w:numId w:val="25"/>
        </w:numPr>
        <w:rPr>
          <w:color w:val="000000"/>
          <w:lang w:eastAsia="nl-BE"/>
        </w:rPr>
      </w:pPr>
      <w:r>
        <w:rPr>
          <w:color w:val="000000"/>
          <w:lang w:eastAsia="nl-BE"/>
        </w:rPr>
        <w:t>Serial number</w:t>
      </w:r>
    </w:p>
    <w:p w14:paraId="7A976E49" w14:textId="77777777" w:rsidR="00E957E6" w:rsidRDefault="00E957E6" w:rsidP="00E957E6">
      <w:pPr>
        <w:pStyle w:val="ListParagraph"/>
        <w:ind w:left="2160"/>
        <w:rPr>
          <w:color w:val="000000"/>
          <w:lang w:eastAsia="nl-BE"/>
        </w:rPr>
      </w:pPr>
    </w:p>
    <w:p w14:paraId="3F516C48" w14:textId="77777777" w:rsidR="00D8420D" w:rsidRDefault="00D8420D" w:rsidP="00D8420D">
      <w:pPr>
        <w:pStyle w:val="ListParagraph"/>
        <w:numPr>
          <w:ilvl w:val="0"/>
          <w:numId w:val="25"/>
        </w:numPr>
        <w:rPr>
          <w:b/>
          <w:color w:val="000000"/>
          <w:lang w:eastAsia="nl-BE"/>
        </w:rPr>
      </w:pPr>
      <w:r w:rsidRPr="00D8420D">
        <w:rPr>
          <w:b/>
          <w:color w:val="000000"/>
          <w:lang w:eastAsia="nl-BE"/>
        </w:rPr>
        <w:t>Required report</w:t>
      </w:r>
    </w:p>
    <w:p w14:paraId="31B3DEDF" w14:textId="344973C8" w:rsidR="00D8420D" w:rsidRPr="00835F18" w:rsidRDefault="00835F18" w:rsidP="00D8420D">
      <w:pPr>
        <w:pStyle w:val="ListParagraph"/>
        <w:numPr>
          <w:ilvl w:val="1"/>
          <w:numId w:val="25"/>
        </w:numPr>
        <w:rPr>
          <w:color w:val="000000"/>
          <w:lang w:eastAsia="nl-BE"/>
        </w:rPr>
      </w:pPr>
      <w:r>
        <w:rPr>
          <w:color w:val="000000"/>
          <w:lang w:eastAsia="nl-BE"/>
        </w:rPr>
        <w:t xml:space="preserve">In case all </w:t>
      </w:r>
      <w:r w:rsidR="00B21E2C">
        <w:rPr>
          <w:color w:val="000000"/>
          <w:lang w:eastAsia="nl-BE"/>
        </w:rPr>
        <w:t xml:space="preserve">confirmed </w:t>
      </w:r>
      <w:r>
        <w:rPr>
          <w:color w:val="000000"/>
          <w:lang w:eastAsia="nl-BE"/>
        </w:rPr>
        <w:t xml:space="preserve">repair information </w:t>
      </w:r>
      <w:del w:id="150" w:author="Stassijns, Sam" w:date="2019-03-28T15:28:00Z">
        <w:r w:rsidDel="00C670E6">
          <w:rPr>
            <w:color w:val="000000"/>
            <w:lang w:eastAsia="nl-BE"/>
          </w:rPr>
          <w:delText>is matching</w:delText>
        </w:r>
      </w:del>
      <w:ins w:id="151" w:author="Stassijns, Sam" w:date="2019-03-28T15:28:00Z">
        <w:r w:rsidR="00C670E6">
          <w:rPr>
            <w:color w:val="000000"/>
            <w:lang w:eastAsia="nl-BE"/>
          </w:rPr>
          <w:t>matches</w:t>
        </w:r>
      </w:ins>
      <w:r>
        <w:rPr>
          <w:color w:val="000000"/>
          <w:lang w:eastAsia="nl-BE"/>
        </w:rPr>
        <w:t xml:space="preserve"> the reporting criteria</w:t>
      </w:r>
      <w:r w:rsidR="00BA5197">
        <w:rPr>
          <w:color w:val="000000"/>
          <w:lang w:eastAsia="nl-BE"/>
        </w:rPr>
        <w:t>,</w:t>
      </w:r>
      <w:r w:rsidR="00EF2F06">
        <w:rPr>
          <w:color w:val="000000"/>
          <w:lang w:eastAsia="nl-BE"/>
        </w:rPr>
        <w:t xml:space="preserve"> upon repair completion</w:t>
      </w:r>
      <w:del w:id="152" w:author="Stassijns, Sam" w:date="2019-03-28T15:28:00Z">
        <w:r w:rsidR="00EF2F06" w:rsidDel="00C670E6">
          <w:rPr>
            <w:color w:val="000000"/>
            <w:lang w:eastAsia="nl-BE"/>
          </w:rPr>
          <w:delText>,</w:delText>
        </w:r>
      </w:del>
      <w:r>
        <w:rPr>
          <w:color w:val="000000"/>
          <w:lang w:eastAsia="nl-BE"/>
        </w:rPr>
        <w:t xml:space="preserve"> </w:t>
      </w:r>
      <w:r w:rsidR="00BA5197">
        <w:rPr>
          <w:color w:val="000000"/>
          <w:lang w:eastAsia="nl-BE"/>
        </w:rPr>
        <w:t>the</w:t>
      </w:r>
      <w:r>
        <w:rPr>
          <w:color w:val="000000"/>
          <w:lang w:eastAsia="nl-BE"/>
        </w:rPr>
        <w:t xml:space="preserve"> report will be marked as </w:t>
      </w:r>
      <w:r w:rsidRPr="00C670E6">
        <w:rPr>
          <w:b/>
          <w:color w:val="000000"/>
          <w:u w:val="single"/>
          <w:lang w:eastAsia="nl-BE"/>
          <w:rPrChange w:id="153" w:author="Stassijns, Sam" w:date="2019-03-28T15:28:00Z">
            <w:rPr>
              <w:color w:val="000000"/>
              <w:lang w:eastAsia="nl-BE"/>
            </w:rPr>
          </w:rPrChange>
        </w:rPr>
        <w:t>required</w:t>
      </w:r>
      <w:r>
        <w:rPr>
          <w:color w:val="000000"/>
          <w:lang w:eastAsia="nl-BE"/>
        </w:rPr>
        <w:t>.</w:t>
      </w:r>
    </w:p>
    <w:p w14:paraId="05B07C37" w14:textId="2D61ECEF" w:rsidR="00C670E6" w:rsidRPr="00C670E6" w:rsidRDefault="007A165A" w:rsidP="00C670E6">
      <w:pPr>
        <w:pStyle w:val="ListParagraph"/>
        <w:numPr>
          <w:ilvl w:val="1"/>
          <w:numId w:val="25"/>
        </w:numPr>
        <w:rPr>
          <w:ins w:id="154" w:author="Stassijns, Sam" w:date="2019-03-28T15:25:00Z"/>
          <w:color w:val="000000"/>
          <w:sz w:val="28"/>
          <w:lang w:eastAsia="nl-BE"/>
          <w:rPrChange w:id="155" w:author="Stassijns, Sam" w:date="2019-03-28T15:25:00Z">
            <w:rPr>
              <w:ins w:id="156" w:author="Stassijns, Sam" w:date="2019-03-28T15:25:00Z"/>
              <w:color w:val="000000"/>
              <w:lang w:eastAsia="nl-BE"/>
            </w:rPr>
          </w:rPrChange>
        </w:rPr>
      </w:pPr>
      <w:r w:rsidRPr="007A165A">
        <w:rPr>
          <w:b/>
          <w:color w:val="000000"/>
          <w:highlight w:val="yellow"/>
          <w:lang w:eastAsia="nl-BE"/>
        </w:rPr>
        <w:t xml:space="preserve">Only </w:t>
      </w:r>
      <w:r w:rsidR="00835F18" w:rsidRPr="007A165A">
        <w:rPr>
          <w:b/>
          <w:color w:val="000000"/>
          <w:highlight w:val="yellow"/>
          <w:lang w:eastAsia="nl-BE"/>
        </w:rPr>
        <w:t>Required reports need to be completed in full and submitted to Sony</w:t>
      </w:r>
      <w:r w:rsidR="00835F18" w:rsidRPr="00BA5197">
        <w:rPr>
          <w:color w:val="000000"/>
          <w:lang w:eastAsia="nl-BE"/>
        </w:rPr>
        <w:t>.</w:t>
      </w:r>
    </w:p>
    <w:p w14:paraId="20CB5056" w14:textId="310CCC15" w:rsidR="00523A94" w:rsidRDefault="00523A94">
      <w:pPr>
        <w:rPr>
          <w:color w:val="000000"/>
          <w:sz w:val="28"/>
          <w:lang w:eastAsia="nl-BE"/>
        </w:rPr>
      </w:pPr>
      <w:r>
        <w:rPr>
          <w:color w:val="000000"/>
          <w:sz w:val="28"/>
          <w:lang w:eastAsia="nl-BE"/>
        </w:rPr>
        <w:br/>
      </w:r>
    </w:p>
    <w:p w14:paraId="52FE1626" w14:textId="77777777" w:rsidR="00523A94" w:rsidRDefault="00523A94">
      <w:pPr>
        <w:rPr>
          <w:color w:val="000000"/>
          <w:sz w:val="28"/>
          <w:lang w:eastAsia="nl-BE"/>
        </w:rPr>
      </w:pPr>
      <w:r>
        <w:rPr>
          <w:color w:val="000000"/>
          <w:sz w:val="28"/>
          <w:lang w:eastAsia="nl-BE"/>
        </w:rPr>
        <w:br w:type="page"/>
      </w:r>
    </w:p>
    <w:p w14:paraId="39B5AC7C" w14:textId="08A7DB5E" w:rsidR="007F30C8" w:rsidRPr="00CC4657" w:rsidRDefault="00EE1962" w:rsidP="00523A94">
      <w:pPr>
        <w:pStyle w:val="Heading2"/>
        <w:rPr>
          <w:rStyle w:val="Strong"/>
          <w:b/>
        </w:rPr>
      </w:pPr>
      <w:bookmarkStart w:id="157" w:name="_Report_scoring_criteria"/>
      <w:bookmarkStart w:id="158" w:name="_Toc4532224"/>
      <w:bookmarkEnd w:id="157"/>
      <w:r>
        <w:rPr>
          <w:rStyle w:val="Strong"/>
          <w:b/>
        </w:rPr>
        <w:t xml:space="preserve">Report </w:t>
      </w:r>
      <w:r w:rsidR="00BA5197">
        <w:rPr>
          <w:rStyle w:val="Strong"/>
          <w:b/>
        </w:rPr>
        <w:t>judging</w:t>
      </w:r>
      <w:r>
        <w:rPr>
          <w:rStyle w:val="Strong"/>
          <w:b/>
        </w:rPr>
        <w:t xml:space="preserve"> criteria</w:t>
      </w:r>
      <w:bookmarkEnd w:id="158"/>
    </w:p>
    <w:p w14:paraId="09A6D5D6" w14:textId="77777777" w:rsidR="00A2792C" w:rsidRDefault="00A2792C" w:rsidP="00250C39">
      <w:pPr>
        <w:jc w:val="both"/>
        <w:rPr>
          <w:rFonts w:ascii="Times New Roman" w:hAnsi="Times New Roman" w:cs="Times New Roman"/>
        </w:rPr>
      </w:pPr>
    </w:p>
    <w:p w14:paraId="60661C7A" w14:textId="109CD4B1" w:rsidR="00EE1962" w:rsidRDefault="00EE1962" w:rsidP="00250C39">
      <w:pPr>
        <w:jc w:val="both"/>
        <w:rPr>
          <w:rFonts w:ascii="Times New Roman" w:hAnsi="Times New Roman" w:cs="Times New Roman"/>
        </w:rPr>
      </w:pPr>
      <w:r>
        <w:rPr>
          <w:rFonts w:ascii="Times New Roman" w:hAnsi="Times New Roman" w:cs="Times New Roman"/>
        </w:rPr>
        <w:t xml:space="preserve">All </w:t>
      </w:r>
      <w:r w:rsidR="00BA5197">
        <w:rPr>
          <w:rFonts w:ascii="Times New Roman" w:hAnsi="Times New Roman" w:cs="Times New Roman"/>
        </w:rPr>
        <w:t>submitted s</w:t>
      </w:r>
      <w:r>
        <w:rPr>
          <w:rFonts w:ascii="Times New Roman" w:hAnsi="Times New Roman" w:cs="Times New Roman"/>
        </w:rPr>
        <w:t xml:space="preserve">onar reports will be reviewed by SONY Engineering members. </w:t>
      </w:r>
    </w:p>
    <w:p w14:paraId="485F54D4" w14:textId="649341EA" w:rsidR="008B4FF9" w:rsidRDefault="00EE1962" w:rsidP="00250C39">
      <w:pPr>
        <w:jc w:val="both"/>
        <w:rPr>
          <w:rFonts w:ascii="Times New Roman" w:hAnsi="Times New Roman" w:cs="Times New Roman"/>
        </w:rPr>
      </w:pPr>
      <w:r>
        <w:rPr>
          <w:rFonts w:ascii="Times New Roman" w:hAnsi="Times New Roman" w:cs="Times New Roman"/>
        </w:rPr>
        <w:t xml:space="preserve">These will review the answers, </w:t>
      </w:r>
      <w:r w:rsidR="00BA5197">
        <w:rPr>
          <w:rFonts w:ascii="Times New Roman" w:hAnsi="Times New Roman" w:cs="Times New Roman"/>
        </w:rPr>
        <w:t>correct</w:t>
      </w:r>
      <w:r>
        <w:rPr>
          <w:rFonts w:ascii="Times New Roman" w:hAnsi="Times New Roman" w:cs="Times New Roman"/>
        </w:rPr>
        <w:t xml:space="preserve"> the auto-translations, check the attachments uploaded </w:t>
      </w:r>
      <w:r w:rsidR="00BA5197">
        <w:rPr>
          <w:rFonts w:ascii="Times New Roman" w:hAnsi="Times New Roman" w:cs="Times New Roman"/>
        </w:rPr>
        <w:t>(</w:t>
      </w:r>
      <w:r>
        <w:rPr>
          <w:rFonts w:ascii="Times New Roman" w:hAnsi="Times New Roman" w:cs="Times New Roman"/>
        </w:rPr>
        <w:t xml:space="preserve">where </w:t>
      </w:r>
      <w:r w:rsidR="00BA5197">
        <w:rPr>
          <w:rFonts w:ascii="Times New Roman" w:hAnsi="Times New Roman" w:cs="Times New Roman"/>
        </w:rPr>
        <w:t>required) and</w:t>
      </w:r>
      <w:r>
        <w:rPr>
          <w:rFonts w:ascii="Times New Roman" w:hAnsi="Times New Roman" w:cs="Times New Roman"/>
        </w:rPr>
        <w:t xml:space="preserve"> </w:t>
      </w:r>
      <w:r w:rsidR="00BA5197">
        <w:rPr>
          <w:rFonts w:ascii="Times New Roman" w:hAnsi="Times New Roman" w:cs="Times New Roman"/>
        </w:rPr>
        <w:t xml:space="preserve">review </w:t>
      </w:r>
      <w:r>
        <w:rPr>
          <w:rFonts w:ascii="Times New Roman" w:hAnsi="Times New Roman" w:cs="Times New Roman"/>
        </w:rPr>
        <w:t>the diagnosed IRIS symptom code</w:t>
      </w:r>
      <w:r w:rsidR="00BA5197">
        <w:rPr>
          <w:rFonts w:ascii="Times New Roman" w:hAnsi="Times New Roman" w:cs="Times New Roman"/>
        </w:rPr>
        <w:t>.</w:t>
      </w:r>
      <w:r>
        <w:rPr>
          <w:rFonts w:ascii="Times New Roman" w:hAnsi="Times New Roman" w:cs="Times New Roman"/>
        </w:rPr>
        <w:t xml:space="preserve"> </w:t>
      </w:r>
    </w:p>
    <w:p w14:paraId="796F0055" w14:textId="57E94117" w:rsidR="00EE1962" w:rsidRDefault="00EE1962" w:rsidP="00250C39">
      <w:pPr>
        <w:jc w:val="both"/>
        <w:rPr>
          <w:rFonts w:ascii="Times New Roman" w:hAnsi="Times New Roman" w:cs="Times New Roman"/>
        </w:rPr>
      </w:pPr>
      <w:r>
        <w:rPr>
          <w:rFonts w:ascii="Times New Roman" w:hAnsi="Times New Roman" w:cs="Times New Roman"/>
        </w:rPr>
        <w:t xml:space="preserve">Based on this </w:t>
      </w:r>
      <w:r w:rsidR="00BA5197">
        <w:rPr>
          <w:rFonts w:ascii="Times New Roman" w:hAnsi="Times New Roman" w:cs="Times New Roman"/>
        </w:rPr>
        <w:t>review the</w:t>
      </w:r>
      <w:r>
        <w:rPr>
          <w:rFonts w:ascii="Times New Roman" w:hAnsi="Times New Roman" w:cs="Times New Roman"/>
        </w:rPr>
        <w:t xml:space="preserve"> report will be judged as Useful or Not Useful.</w:t>
      </w:r>
      <w:r w:rsidR="00BA5197">
        <w:rPr>
          <w:rFonts w:ascii="Times New Roman" w:hAnsi="Times New Roman" w:cs="Times New Roman"/>
        </w:rPr>
        <w:t xml:space="preserve"> </w:t>
      </w:r>
      <w:r>
        <w:rPr>
          <w:rFonts w:ascii="Times New Roman" w:hAnsi="Times New Roman" w:cs="Times New Roman"/>
        </w:rPr>
        <w:t xml:space="preserve">Further detail </w:t>
      </w:r>
      <w:del w:id="159" w:author="Stassijns, Sam" w:date="2019-03-28T15:29:00Z">
        <w:r w:rsidDel="00F57D63">
          <w:rPr>
            <w:rFonts w:ascii="Times New Roman" w:hAnsi="Times New Roman" w:cs="Times New Roman"/>
          </w:rPr>
          <w:delText xml:space="preserve">on </w:delText>
        </w:r>
      </w:del>
      <w:ins w:id="160" w:author="Stassijns, Sam" w:date="2019-03-28T15:29:00Z">
        <w:r w:rsidR="00F57D63">
          <w:rPr>
            <w:rFonts w:ascii="Times New Roman" w:hAnsi="Times New Roman" w:cs="Times New Roman"/>
          </w:rPr>
          <w:t xml:space="preserve">regarding </w:t>
        </w:r>
      </w:ins>
      <w:r>
        <w:rPr>
          <w:rFonts w:ascii="Times New Roman" w:hAnsi="Times New Roman" w:cs="Times New Roman"/>
        </w:rPr>
        <w:t>the reason</w:t>
      </w:r>
      <w:del w:id="161" w:author="Stassijns, Sam" w:date="2019-03-28T15:29:00Z">
        <w:r w:rsidDel="00F57D63">
          <w:rPr>
            <w:rFonts w:ascii="Times New Roman" w:hAnsi="Times New Roman" w:cs="Times New Roman"/>
          </w:rPr>
          <w:delText>ing</w:delText>
        </w:r>
      </w:del>
      <w:r>
        <w:rPr>
          <w:rFonts w:ascii="Times New Roman" w:hAnsi="Times New Roman" w:cs="Times New Roman"/>
        </w:rPr>
        <w:t xml:space="preserve"> why will also be provided.</w:t>
      </w:r>
    </w:p>
    <w:p w14:paraId="326CAC73" w14:textId="2A72EAEB" w:rsidR="00EE1962" w:rsidRPr="00EE1962" w:rsidRDefault="00EE1962" w:rsidP="00B03956">
      <w:pPr>
        <w:jc w:val="both"/>
        <w:rPr>
          <w:rFonts w:ascii="Calibri" w:eastAsia="Calibri" w:hAnsi="Calibri" w:cs="Calibri"/>
          <w:lang w:val="en-US" w:eastAsia="en-US"/>
        </w:rPr>
      </w:pPr>
      <w:r>
        <w:rPr>
          <w:rFonts w:ascii="Times New Roman" w:hAnsi="Times New Roman" w:cs="Times New Roman"/>
        </w:rPr>
        <w:t>The current reason</w:t>
      </w:r>
      <w:del w:id="162" w:author="Stassijns, Sam" w:date="2019-03-28T15:29:00Z">
        <w:r w:rsidDel="00F57D63">
          <w:rPr>
            <w:rFonts w:ascii="Times New Roman" w:hAnsi="Times New Roman" w:cs="Times New Roman"/>
          </w:rPr>
          <w:delText>ing</w:delText>
        </w:r>
      </w:del>
      <w:r>
        <w:rPr>
          <w:rFonts w:ascii="Times New Roman" w:hAnsi="Times New Roman" w:cs="Times New Roman"/>
        </w:rPr>
        <w:t xml:space="preserve">s </w:t>
      </w:r>
      <w:proofErr w:type="gramStart"/>
      <w:r>
        <w:rPr>
          <w:rFonts w:ascii="Times New Roman" w:hAnsi="Times New Roman" w:cs="Times New Roman"/>
        </w:rPr>
        <w:t>are</w:t>
      </w:r>
      <w:proofErr w:type="gramEnd"/>
      <w:r>
        <w:rPr>
          <w:rFonts w:ascii="Times New Roman" w:hAnsi="Times New Roman" w:cs="Times New Roman"/>
        </w:rPr>
        <w:t>:</w:t>
      </w:r>
    </w:p>
    <w:tbl>
      <w:tblPr>
        <w:tblW w:w="8560" w:type="dxa"/>
        <w:tblInd w:w="2" w:type="dxa"/>
        <w:tblCellMar>
          <w:left w:w="0" w:type="dxa"/>
          <w:right w:w="0" w:type="dxa"/>
        </w:tblCellMar>
        <w:tblLook w:val="04A0" w:firstRow="1" w:lastRow="0" w:firstColumn="1" w:lastColumn="0" w:noHBand="0" w:noVBand="1"/>
      </w:tblPr>
      <w:tblGrid>
        <w:gridCol w:w="4391"/>
        <w:gridCol w:w="4169"/>
      </w:tblGrid>
      <w:tr w:rsidR="00EE1962" w:rsidRPr="00EE1962" w14:paraId="0F6B8F82" w14:textId="77777777" w:rsidTr="00EE1962">
        <w:trPr>
          <w:trHeight w:val="315"/>
        </w:trPr>
        <w:tc>
          <w:tcPr>
            <w:tcW w:w="8560" w:type="dxa"/>
            <w:gridSpan w:val="2"/>
            <w:tcBorders>
              <w:top w:val="single" w:sz="8" w:space="0" w:color="auto"/>
              <w:left w:val="single" w:sz="8" w:space="0" w:color="auto"/>
              <w:bottom w:val="single" w:sz="8" w:space="0" w:color="auto"/>
              <w:right w:val="single" w:sz="8" w:space="0" w:color="000000"/>
            </w:tcBorders>
            <w:shd w:val="clear" w:color="auto" w:fill="FFFF00"/>
            <w:noWrap/>
            <w:tcMar>
              <w:top w:w="0" w:type="dxa"/>
              <w:left w:w="70" w:type="dxa"/>
              <w:bottom w:w="0" w:type="dxa"/>
              <w:right w:w="70" w:type="dxa"/>
            </w:tcMar>
            <w:vAlign w:val="bottom"/>
            <w:hideMark/>
          </w:tcPr>
          <w:p w14:paraId="0E207D17" w14:textId="77777777" w:rsidR="00EE1962" w:rsidRPr="00EE1962" w:rsidRDefault="00B03956" w:rsidP="00EE1962">
            <w:pPr>
              <w:spacing w:after="0" w:line="240" w:lineRule="auto"/>
              <w:jc w:val="center"/>
              <w:rPr>
                <w:rFonts w:ascii="Calibri" w:eastAsia="Calibri" w:hAnsi="Calibri" w:cs="Calibri"/>
                <w:b/>
                <w:bCs/>
                <w:color w:val="000000"/>
                <w:lang w:val="nl-NL" w:eastAsia="nl-NL"/>
              </w:rPr>
            </w:pPr>
            <w:r>
              <w:rPr>
                <w:rFonts w:ascii="Calibri" w:eastAsia="Calibri" w:hAnsi="Calibri" w:cs="Calibri"/>
                <w:b/>
                <w:bCs/>
                <w:color w:val="000000"/>
                <w:lang w:val="nl-NL" w:eastAsia="nl-NL"/>
              </w:rPr>
              <w:t>Report</w:t>
            </w:r>
            <w:r w:rsidR="00EE1962" w:rsidRPr="00EE1962">
              <w:rPr>
                <w:rFonts w:ascii="Calibri" w:eastAsia="Calibri" w:hAnsi="Calibri" w:cs="Calibri"/>
                <w:b/>
                <w:bCs/>
                <w:color w:val="000000"/>
                <w:lang w:val="nl-NL" w:eastAsia="nl-NL"/>
              </w:rPr>
              <w:t xml:space="preserve"> </w:t>
            </w:r>
            <w:r>
              <w:rPr>
                <w:rFonts w:ascii="Calibri" w:eastAsia="Calibri" w:hAnsi="Calibri" w:cs="Calibri"/>
                <w:b/>
                <w:bCs/>
                <w:color w:val="000000"/>
                <w:lang w:val="nl-NL" w:eastAsia="nl-NL"/>
              </w:rPr>
              <w:t>scoring reasons</w:t>
            </w:r>
          </w:p>
        </w:tc>
      </w:tr>
      <w:tr w:rsidR="00EE1962" w:rsidRPr="00EE1962" w14:paraId="7E1B3F95" w14:textId="77777777" w:rsidTr="00EE1962">
        <w:trPr>
          <w:trHeight w:val="315"/>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C6D31E3" w14:textId="77777777" w:rsidR="00EE1962" w:rsidRPr="00EE1962" w:rsidRDefault="00EE1962" w:rsidP="00EE1962">
            <w:pPr>
              <w:spacing w:after="0" w:line="240" w:lineRule="auto"/>
              <w:jc w:val="center"/>
              <w:rPr>
                <w:rFonts w:ascii="Calibri" w:eastAsia="Calibri" w:hAnsi="Calibri" w:cs="Calibri"/>
                <w:b/>
                <w:bCs/>
                <w:color w:val="000000"/>
                <w:sz w:val="28"/>
                <w:lang w:val="nl-NL" w:eastAsia="nl-NL"/>
              </w:rPr>
            </w:pPr>
            <w:r w:rsidRPr="00EE1962">
              <w:rPr>
                <w:rFonts w:ascii="Calibri" w:eastAsia="Calibri" w:hAnsi="Calibri" w:cs="Calibri"/>
                <w:b/>
                <w:bCs/>
                <w:color w:val="000000"/>
                <w:sz w:val="28"/>
                <w:lang w:val="nl-NL" w:eastAsia="nl-NL"/>
              </w:rPr>
              <w:t>Useful</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741FAC20" w14:textId="77777777" w:rsidR="00EE1962" w:rsidRPr="00EE1962" w:rsidRDefault="00EE1962" w:rsidP="00EE1962">
            <w:pPr>
              <w:spacing w:after="0" w:line="240" w:lineRule="auto"/>
              <w:jc w:val="center"/>
              <w:rPr>
                <w:rFonts w:ascii="Calibri" w:eastAsia="Calibri" w:hAnsi="Calibri" w:cs="Calibri"/>
                <w:b/>
                <w:bCs/>
                <w:color w:val="000000"/>
                <w:sz w:val="28"/>
                <w:lang w:val="nl-NL" w:eastAsia="nl-NL"/>
              </w:rPr>
            </w:pPr>
            <w:r w:rsidRPr="00EE1962">
              <w:rPr>
                <w:rFonts w:ascii="Calibri" w:eastAsia="Calibri" w:hAnsi="Calibri" w:cs="Calibri"/>
                <w:b/>
                <w:bCs/>
                <w:color w:val="000000"/>
                <w:sz w:val="28"/>
                <w:lang w:val="nl-NL" w:eastAsia="nl-NL"/>
              </w:rPr>
              <w:t>Not useful</w:t>
            </w:r>
          </w:p>
        </w:tc>
      </w:tr>
      <w:tr w:rsidR="00EE1962" w:rsidRPr="00EE1962" w14:paraId="440E1646"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6632FFC"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Very detailed information provided</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5634D64C"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Not all questions properly answered</w:t>
            </w:r>
          </w:p>
        </w:tc>
      </w:tr>
      <w:tr w:rsidR="00EE1962" w:rsidRPr="00EE1962" w14:paraId="57662583"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B794E26"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Potential issue detected thanks to this report</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27B7F607" w14:textId="0065DE9E"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Answers not linked to the question</w:t>
            </w:r>
          </w:p>
        </w:tc>
      </w:tr>
      <w:tr w:rsidR="00EE1962" w:rsidRPr="00EE1962" w14:paraId="168E0DFA"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4B9EA8F"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All questions properly answe</w:t>
            </w:r>
            <w:del w:id="163" w:author="Stassijns, Sam" w:date="2019-03-28T15:30:00Z">
              <w:r w:rsidRPr="00EE1962" w:rsidDel="00F57D63">
                <w:rPr>
                  <w:rFonts w:ascii="Calibri" w:eastAsia="Calibri" w:hAnsi="Calibri" w:cs="Calibri"/>
                  <w:color w:val="000000"/>
                  <w:lang w:val="nl-NL" w:eastAsia="nl-NL"/>
                </w:rPr>
                <w:delText>r</w:delText>
              </w:r>
            </w:del>
            <w:r w:rsidRPr="00EE1962">
              <w:rPr>
                <w:rFonts w:ascii="Calibri" w:eastAsia="Calibri" w:hAnsi="Calibri" w:cs="Calibri"/>
                <w:color w:val="000000"/>
                <w:lang w:val="nl-NL" w:eastAsia="nl-NL"/>
              </w:rPr>
              <w:t>red</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6B682CDD"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Answers unclear / lacking detail</w:t>
            </w:r>
          </w:p>
        </w:tc>
      </w:tr>
      <w:tr w:rsidR="00EE1962" w:rsidRPr="00EE1962" w14:paraId="55E4162E"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2BAF4AD"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This report helps our ongoing investigation</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39498E47"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No picture attached</w:t>
            </w:r>
          </w:p>
        </w:tc>
      </w:tr>
      <w:tr w:rsidR="00EE1962" w:rsidRPr="00EE1962" w14:paraId="69A0D4A8"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A33BB21"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Good alternative repair suggestion</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1D9EA15B"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No video attached</w:t>
            </w:r>
          </w:p>
        </w:tc>
      </w:tr>
      <w:tr w:rsidR="00EE1962" w:rsidRPr="00EE1962" w14:paraId="02F81852"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5A0B1E80"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 </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779DFCCC"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Requested file(s) not attached</w:t>
            </w:r>
          </w:p>
        </w:tc>
      </w:tr>
      <w:tr w:rsidR="00EE1962" w:rsidRPr="00EE1962" w14:paraId="5F11C3D4"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2C9BF29"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 </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10B7324F" w14:textId="3BCA2185"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Incorrect repair action taken</w:t>
            </w:r>
          </w:p>
        </w:tc>
      </w:tr>
      <w:tr w:rsidR="00EE1962" w:rsidRPr="00EE1962" w14:paraId="735C4C7E"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7928B01"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 </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5BEB77B5"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t>Pictures not detailed enough</w:t>
            </w:r>
          </w:p>
        </w:tc>
      </w:tr>
      <w:tr w:rsidR="00EE1962" w:rsidRPr="00EE1962" w14:paraId="3573D31F"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6EF73A3" w14:textId="77777777" w:rsidR="00EE1962" w:rsidRPr="00EE1962" w:rsidRDefault="00EE1962" w:rsidP="00EE1962">
            <w:pPr>
              <w:spacing w:after="0" w:line="240" w:lineRule="auto"/>
              <w:rPr>
                <w:rFonts w:ascii="Calibri" w:eastAsia="Calibri" w:hAnsi="Calibri" w:cs="Calibri"/>
                <w:color w:val="000000"/>
                <w:lang w:val="nl-NL" w:eastAsia="nl-NL"/>
              </w:rPr>
            </w:pPr>
            <w:r w:rsidRPr="00EE1962">
              <w:rPr>
                <w:rFonts w:ascii="Calibri" w:eastAsia="Calibri" w:hAnsi="Calibri" w:cs="Calibri"/>
                <w:color w:val="000000"/>
                <w:lang w:val="nl-NL" w:eastAsia="nl-NL"/>
              </w:rPr>
              <w:lastRenderedPageBreak/>
              <w:t> </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1B34036B"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Movie not detailed enough / audio missing</w:t>
            </w:r>
          </w:p>
        </w:tc>
      </w:tr>
      <w:tr w:rsidR="00EE1962" w:rsidRPr="00EE1962" w14:paraId="3303F3BB" w14:textId="77777777" w:rsidTr="00EE1962">
        <w:trPr>
          <w:trHeight w:val="300"/>
        </w:trPr>
        <w:tc>
          <w:tcPr>
            <w:tcW w:w="439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7772F65"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 </w:t>
            </w:r>
          </w:p>
        </w:tc>
        <w:tc>
          <w:tcPr>
            <w:tcW w:w="4169" w:type="dxa"/>
            <w:tcBorders>
              <w:top w:val="nil"/>
              <w:left w:val="nil"/>
              <w:bottom w:val="single" w:sz="8" w:space="0" w:color="auto"/>
              <w:right w:val="single" w:sz="8" w:space="0" w:color="auto"/>
            </w:tcBorders>
            <w:shd w:val="clear" w:color="auto" w:fill="FCE4D6"/>
            <w:noWrap/>
            <w:tcMar>
              <w:top w:w="0" w:type="dxa"/>
              <w:left w:w="70" w:type="dxa"/>
              <w:bottom w:w="0" w:type="dxa"/>
              <w:right w:w="70" w:type="dxa"/>
            </w:tcMar>
            <w:vAlign w:val="bottom"/>
            <w:hideMark/>
          </w:tcPr>
          <w:p w14:paraId="7261F514" w14:textId="77777777" w:rsidR="00EE1962" w:rsidRPr="00EE1962" w:rsidRDefault="00EE1962" w:rsidP="00EE1962">
            <w:pPr>
              <w:spacing w:after="0" w:line="240" w:lineRule="auto"/>
              <w:rPr>
                <w:rFonts w:ascii="Calibri" w:eastAsia="Calibri" w:hAnsi="Calibri" w:cs="Calibri"/>
                <w:color w:val="000000"/>
                <w:lang w:val="en-US" w:eastAsia="nl-NL"/>
              </w:rPr>
            </w:pPr>
            <w:r w:rsidRPr="00EE1962">
              <w:rPr>
                <w:rFonts w:ascii="Calibri" w:eastAsia="Calibri" w:hAnsi="Calibri" w:cs="Calibri"/>
                <w:color w:val="000000"/>
                <w:lang w:val="en-US" w:eastAsia="nl-NL"/>
              </w:rPr>
              <w:t>Incorrect diagnosed IRIS Symptom code</w:t>
            </w:r>
          </w:p>
        </w:tc>
      </w:tr>
    </w:tbl>
    <w:p w14:paraId="39AA2354" w14:textId="16CCC932" w:rsidR="00930CEF" w:rsidRDefault="00930CEF" w:rsidP="00250C39">
      <w:pPr>
        <w:jc w:val="both"/>
        <w:rPr>
          <w:rFonts w:ascii="Times New Roman" w:hAnsi="Times New Roman" w:cs="Times New Roman"/>
          <w:b/>
          <w:bCs/>
          <w:lang w:val="en-US"/>
        </w:rPr>
      </w:pPr>
    </w:p>
    <w:p w14:paraId="494F501D" w14:textId="77777777" w:rsidR="00523A94" w:rsidRDefault="00523A94" w:rsidP="00250C39">
      <w:pPr>
        <w:jc w:val="both"/>
        <w:rPr>
          <w:rFonts w:ascii="Times New Roman" w:hAnsi="Times New Roman" w:cs="Times New Roman"/>
          <w:b/>
          <w:bCs/>
          <w:lang w:val="en-US"/>
        </w:rPr>
      </w:pPr>
    </w:p>
    <w:p w14:paraId="44B0ED5F" w14:textId="77777777" w:rsidR="002B3CD9" w:rsidRDefault="002B3CD9" w:rsidP="00523A94">
      <w:pPr>
        <w:pStyle w:val="Heading2"/>
        <w:rPr>
          <w:lang w:eastAsia="nl-BE"/>
        </w:rPr>
      </w:pPr>
      <w:bookmarkStart w:id="164" w:name="_Toc4532225"/>
      <w:r>
        <w:rPr>
          <w:lang w:eastAsia="nl-BE"/>
        </w:rPr>
        <w:t>Localisation of SONAR</w:t>
      </w:r>
      <w:bookmarkEnd w:id="164"/>
    </w:p>
    <w:p w14:paraId="528F3C9D" w14:textId="77777777" w:rsidR="002B3CD9" w:rsidRDefault="002B3CD9" w:rsidP="002B3CD9">
      <w:pPr>
        <w:rPr>
          <w:color w:val="000000"/>
          <w:lang w:eastAsia="nl-BE"/>
        </w:rPr>
      </w:pPr>
    </w:p>
    <w:p w14:paraId="5C152A7A" w14:textId="10EB88F0" w:rsidR="002B3CD9" w:rsidRDefault="002B3CD9" w:rsidP="002B3CD9">
      <w:pPr>
        <w:rPr>
          <w:color w:val="000000"/>
          <w:lang w:eastAsia="nl-BE"/>
        </w:rPr>
      </w:pPr>
      <w:r>
        <w:rPr>
          <w:color w:val="000000"/>
          <w:lang w:eastAsia="nl-BE"/>
        </w:rPr>
        <w:t>As in Europe we are supporting many languages we opted for SONAR to support multiple languages.</w:t>
      </w:r>
      <w:r>
        <w:rPr>
          <w:color w:val="000000"/>
          <w:lang w:eastAsia="nl-BE"/>
        </w:rPr>
        <w:br/>
      </w:r>
      <w:del w:id="165" w:author="Stassijns, Sam" w:date="2019-03-28T15:31:00Z">
        <w:r w:rsidDel="00F57D63">
          <w:rPr>
            <w:color w:val="000000"/>
            <w:lang w:eastAsia="nl-BE"/>
          </w:rPr>
          <w:delText>this means that</w:delText>
        </w:r>
      </w:del>
      <w:ins w:id="166" w:author="Stassijns, Sam" w:date="2019-03-28T15:31:00Z">
        <w:r w:rsidR="00F57D63">
          <w:rPr>
            <w:color w:val="000000"/>
            <w:lang w:eastAsia="nl-BE"/>
          </w:rPr>
          <w:t>In this sense</w:t>
        </w:r>
      </w:ins>
      <w:r>
        <w:rPr>
          <w:color w:val="000000"/>
          <w:lang w:eastAsia="nl-BE"/>
        </w:rPr>
        <w:t xml:space="preserve"> we will offer a translated version of SONAR report requests in the following languages:</w:t>
      </w:r>
    </w:p>
    <w:tbl>
      <w:tblPr>
        <w:tblStyle w:val="TableGrid"/>
        <w:tblW w:w="0" w:type="auto"/>
        <w:tblInd w:w="360" w:type="dxa"/>
        <w:tblLook w:val="04A0" w:firstRow="1" w:lastRow="0" w:firstColumn="1" w:lastColumn="0" w:noHBand="0" w:noVBand="1"/>
      </w:tblPr>
      <w:tblGrid>
        <w:gridCol w:w="4627"/>
        <w:gridCol w:w="4641"/>
      </w:tblGrid>
      <w:tr w:rsidR="00810169" w14:paraId="10E4595A" w14:textId="77777777" w:rsidTr="00810169">
        <w:tc>
          <w:tcPr>
            <w:tcW w:w="4627" w:type="dxa"/>
          </w:tcPr>
          <w:p w14:paraId="334E17B8" w14:textId="1E5F29C0" w:rsidR="00810169" w:rsidRDefault="00810169" w:rsidP="00810169">
            <w:pPr>
              <w:rPr>
                <w:color w:val="000000"/>
                <w:lang w:eastAsia="nl-BE"/>
              </w:rPr>
            </w:pPr>
            <w:r>
              <w:rPr>
                <w:color w:val="000000"/>
                <w:lang w:eastAsia="nl-BE"/>
              </w:rPr>
              <w:t>English</w:t>
            </w:r>
          </w:p>
        </w:tc>
        <w:tc>
          <w:tcPr>
            <w:tcW w:w="4641" w:type="dxa"/>
          </w:tcPr>
          <w:p w14:paraId="55F0C5E2" w14:textId="31493D55" w:rsidR="00810169" w:rsidRDefault="00810169" w:rsidP="00810169">
            <w:pPr>
              <w:rPr>
                <w:color w:val="000000"/>
                <w:lang w:eastAsia="nl-BE"/>
              </w:rPr>
            </w:pPr>
            <w:r>
              <w:rPr>
                <w:color w:val="000000"/>
                <w:lang w:eastAsia="nl-BE"/>
              </w:rPr>
              <w:t>Dutch</w:t>
            </w:r>
          </w:p>
        </w:tc>
      </w:tr>
      <w:tr w:rsidR="00810169" w14:paraId="408A8CB7" w14:textId="77777777" w:rsidTr="00810169">
        <w:tc>
          <w:tcPr>
            <w:tcW w:w="4627" w:type="dxa"/>
          </w:tcPr>
          <w:p w14:paraId="23449AE7" w14:textId="616801E5" w:rsidR="00810169" w:rsidRDefault="00810169" w:rsidP="00810169">
            <w:pPr>
              <w:rPr>
                <w:color w:val="000000"/>
                <w:lang w:eastAsia="nl-BE"/>
              </w:rPr>
            </w:pPr>
            <w:r>
              <w:rPr>
                <w:color w:val="000000"/>
                <w:lang w:eastAsia="nl-BE"/>
              </w:rPr>
              <w:t>French</w:t>
            </w:r>
          </w:p>
        </w:tc>
        <w:tc>
          <w:tcPr>
            <w:tcW w:w="4641" w:type="dxa"/>
          </w:tcPr>
          <w:p w14:paraId="19F75528" w14:textId="6E5E873C" w:rsidR="00810169" w:rsidRDefault="00810169" w:rsidP="00810169">
            <w:pPr>
              <w:rPr>
                <w:color w:val="000000"/>
                <w:lang w:eastAsia="nl-BE"/>
              </w:rPr>
            </w:pPr>
            <w:r>
              <w:rPr>
                <w:color w:val="000000"/>
                <w:lang w:eastAsia="nl-BE"/>
              </w:rPr>
              <w:t>Italian</w:t>
            </w:r>
          </w:p>
        </w:tc>
      </w:tr>
      <w:tr w:rsidR="00810169" w14:paraId="0957599C" w14:textId="77777777" w:rsidTr="00810169">
        <w:tc>
          <w:tcPr>
            <w:tcW w:w="4627" w:type="dxa"/>
          </w:tcPr>
          <w:p w14:paraId="1E451044" w14:textId="416C9385" w:rsidR="00810169" w:rsidRDefault="00810169" w:rsidP="00810169">
            <w:pPr>
              <w:rPr>
                <w:color w:val="000000"/>
                <w:lang w:eastAsia="nl-BE"/>
              </w:rPr>
            </w:pPr>
            <w:r>
              <w:rPr>
                <w:color w:val="000000"/>
                <w:lang w:eastAsia="nl-BE"/>
              </w:rPr>
              <w:t>German</w:t>
            </w:r>
          </w:p>
        </w:tc>
        <w:tc>
          <w:tcPr>
            <w:tcW w:w="4641" w:type="dxa"/>
          </w:tcPr>
          <w:p w14:paraId="5A8DB4A1" w14:textId="028DCD96" w:rsidR="00810169" w:rsidRDefault="00810169" w:rsidP="00810169">
            <w:pPr>
              <w:rPr>
                <w:color w:val="000000"/>
                <w:lang w:eastAsia="nl-BE"/>
              </w:rPr>
            </w:pPr>
            <w:r>
              <w:rPr>
                <w:color w:val="000000"/>
                <w:lang w:eastAsia="nl-BE"/>
              </w:rPr>
              <w:t>Polish</w:t>
            </w:r>
          </w:p>
        </w:tc>
      </w:tr>
      <w:tr w:rsidR="00810169" w14:paraId="2607F69E" w14:textId="77777777" w:rsidTr="00810169">
        <w:tc>
          <w:tcPr>
            <w:tcW w:w="4627" w:type="dxa"/>
          </w:tcPr>
          <w:p w14:paraId="77157655" w14:textId="6176918B" w:rsidR="00810169" w:rsidRDefault="00810169" w:rsidP="00810169">
            <w:pPr>
              <w:rPr>
                <w:color w:val="000000"/>
                <w:lang w:eastAsia="nl-BE"/>
              </w:rPr>
            </w:pPr>
            <w:r>
              <w:rPr>
                <w:color w:val="000000"/>
                <w:lang w:eastAsia="nl-BE"/>
              </w:rPr>
              <w:t>Spanish</w:t>
            </w:r>
          </w:p>
        </w:tc>
        <w:tc>
          <w:tcPr>
            <w:tcW w:w="4641" w:type="dxa"/>
          </w:tcPr>
          <w:p w14:paraId="0D6991B8" w14:textId="2B290A22" w:rsidR="00810169" w:rsidRDefault="00810169" w:rsidP="00810169">
            <w:pPr>
              <w:rPr>
                <w:color w:val="000000"/>
                <w:lang w:eastAsia="nl-BE"/>
              </w:rPr>
            </w:pPr>
            <w:r>
              <w:rPr>
                <w:color w:val="000000"/>
                <w:lang w:eastAsia="nl-BE"/>
              </w:rPr>
              <w:t>Portuguese</w:t>
            </w:r>
          </w:p>
        </w:tc>
      </w:tr>
      <w:tr w:rsidR="00810169" w14:paraId="3FFD5DF2" w14:textId="77777777" w:rsidTr="00810169">
        <w:tc>
          <w:tcPr>
            <w:tcW w:w="4627" w:type="dxa"/>
          </w:tcPr>
          <w:p w14:paraId="2C5B705A" w14:textId="68671466" w:rsidR="00810169" w:rsidRDefault="00810169" w:rsidP="00810169">
            <w:pPr>
              <w:rPr>
                <w:color w:val="000000"/>
                <w:lang w:eastAsia="nl-BE"/>
              </w:rPr>
            </w:pPr>
            <w:r>
              <w:rPr>
                <w:color w:val="000000"/>
                <w:lang w:eastAsia="nl-BE"/>
              </w:rPr>
              <w:t>Greek</w:t>
            </w:r>
          </w:p>
        </w:tc>
        <w:tc>
          <w:tcPr>
            <w:tcW w:w="4641" w:type="dxa"/>
          </w:tcPr>
          <w:p w14:paraId="4AF1F97F" w14:textId="77777777" w:rsidR="00810169" w:rsidRDefault="00810169" w:rsidP="00810169">
            <w:pPr>
              <w:rPr>
                <w:color w:val="000000"/>
                <w:lang w:eastAsia="nl-BE"/>
              </w:rPr>
            </w:pPr>
          </w:p>
        </w:tc>
      </w:tr>
    </w:tbl>
    <w:p w14:paraId="16DFF461" w14:textId="77777777" w:rsidR="00810169" w:rsidRPr="00810169" w:rsidRDefault="00810169" w:rsidP="00810169">
      <w:pPr>
        <w:ind w:left="360"/>
        <w:rPr>
          <w:color w:val="000000"/>
          <w:lang w:eastAsia="nl-BE"/>
        </w:rPr>
      </w:pPr>
    </w:p>
    <w:p w14:paraId="1CCC82B8" w14:textId="494C8AF2" w:rsidR="002B3CD9" w:rsidRDefault="002B3CD9" w:rsidP="002B3CD9">
      <w:pPr>
        <w:rPr>
          <w:color w:val="000000"/>
          <w:lang w:eastAsia="nl-BE"/>
        </w:rPr>
      </w:pPr>
      <w:r>
        <w:rPr>
          <w:color w:val="000000"/>
          <w:lang w:eastAsia="nl-BE"/>
        </w:rPr>
        <w:t xml:space="preserve">For other languages we will not offer </w:t>
      </w:r>
      <w:del w:id="167" w:author="Stassijns, Sam" w:date="2019-03-28T15:32:00Z">
        <w:r w:rsidDel="00F57D63">
          <w:rPr>
            <w:color w:val="000000"/>
            <w:lang w:eastAsia="nl-BE"/>
          </w:rPr>
          <w:delText xml:space="preserve">by default </w:delText>
        </w:r>
      </w:del>
      <w:r>
        <w:rPr>
          <w:color w:val="000000"/>
          <w:lang w:eastAsia="nl-BE"/>
        </w:rPr>
        <w:t xml:space="preserve">a localised question list </w:t>
      </w:r>
      <w:ins w:id="168" w:author="Stassijns, Sam" w:date="2019-03-28T15:32:00Z">
        <w:r w:rsidR="00F57D63">
          <w:rPr>
            <w:color w:val="000000"/>
            <w:lang w:eastAsia="nl-BE"/>
          </w:rPr>
          <w:t xml:space="preserve">by default </w:t>
        </w:r>
      </w:ins>
      <w:r w:rsidR="00997BDA">
        <w:rPr>
          <w:color w:val="000000"/>
          <w:lang w:eastAsia="nl-BE"/>
        </w:rPr>
        <w:t>so</w:t>
      </w:r>
      <w:r>
        <w:rPr>
          <w:color w:val="000000"/>
          <w:lang w:eastAsia="nl-BE"/>
        </w:rPr>
        <w:t xml:space="preserve"> there the questions will be offered in English. </w:t>
      </w:r>
    </w:p>
    <w:p w14:paraId="6CBF9CF1" w14:textId="77777777" w:rsidR="0076355B" w:rsidRDefault="002B3CD9" w:rsidP="002B3CD9">
      <w:pPr>
        <w:rPr>
          <w:color w:val="000000"/>
          <w:lang w:eastAsia="nl-BE"/>
        </w:rPr>
      </w:pPr>
      <w:r>
        <w:rPr>
          <w:color w:val="000000"/>
          <w:lang w:eastAsia="nl-BE"/>
        </w:rPr>
        <w:t>In case there are questions with open answers you can enter the reply in your own language</w:t>
      </w:r>
      <w:r w:rsidR="00997BDA">
        <w:rPr>
          <w:color w:val="000000"/>
          <w:lang w:eastAsia="nl-BE"/>
        </w:rPr>
        <w:t>. How this is working will be explained in the next chapter.</w:t>
      </w:r>
    </w:p>
    <w:p w14:paraId="0DF4AA10" w14:textId="6308E430" w:rsidR="00BD5439" w:rsidRDefault="00BD5439">
      <w:pPr>
        <w:rPr>
          <w:color w:val="000000"/>
          <w:lang w:eastAsia="nl-BE"/>
        </w:rPr>
      </w:pPr>
      <w:r>
        <w:rPr>
          <w:color w:val="000000"/>
          <w:lang w:eastAsia="nl-BE"/>
        </w:rPr>
        <w:br w:type="page"/>
      </w:r>
    </w:p>
    <w:p w14:paraId="7E2CD97D" w14:textId="77777777" w:rsidR="0081105A" w:rsidRPr="00CC4657" w:rsidRDefault="0081105A" w:rsidP="00C4502B">
      <w:pPr>
        <w:pStyle w:val="Heading1"/>
        <w:rPr>
          <w:rFonts w:ascii="Times New Roman" w:hAnsi="Times New Roman" w:cs="Times New Roman"/>
        </w:rPr>
      </w:pPr>
      <w:r w:rsidRPr="00CC4657">
        <w:rPr>
          <w:rFonts w:ascii="Times New Roman" w:hAnsi="Times New Roman" w:cs="Times New Roman"/>
        </w:rPr>
        <w:lastRenderedPageBreak/>
        <w:t xml:space="preserve"> </w:t>
      </w:r>
      <w:bookmarkStart w:id="169" w:name="_Toc4532226"/>
      <w:r w:rsidR="008B4FF9">
        <w:rPr>
          <w:rFonts w:ascii="Times New Roman" w:hAnsi="Times New Roman" w:cs="Times New Roman"/>
        </w:rPr>
        <w:t>How to use SONAR</w:t>
      </w:r>
      <w:bookmarkEnd w:id="169"/>
    </w:p>
    <w:p w14:paraId="19A07AA9" w14:textId="77777777" w:rsidR="00E1702B" w:rsidRPr="00CC4657" w:rsidRDefault="00E1702B" w:rsidP="002E3E4C">
      <w:pPr>
        <w:jc w:val="both"/>
        <w:rPr>
          <w:rFonts w:ascii="Times New Roman" w:hAnsi="Times New Roman" w:cs="Times New Roman"/>
          <w:lang w:val="en-US"/>
        </w:rPr>
      </w:pPr>
    </w:p>
    <w:p w14:paraId="3C8E6EC0" w14:textId="67C911A3" w:rsidR="00E823DD" w:rsidRPr="00DD63FE" w:rsidRDefault="008B4FF9" w:rsidP="0084216C">
      <w:pPr>
        <w:rPr>
          <w:bCs/>
          <w:color w:val="000000"/>
          <w:lang w:eastAsia="nl-BE"/>
        </w:rPr>
      </w:pPr>
      <w:r w:rsidRPr="00DD63FE">
        <w:rPr>
          <w:bCs/>
          <w:color w:val="000000"/>
          <w:lang w:eastAsia="nl-BE"/>
        </w:rPr>
        <w:t xml:space="preserve">In this section we will explain how SONAR </w:t>
      </w:r>
      <w:del w:id="170" w:author="Stassijns, Sam" w:date="2019-03-28T15:35:00Z">
        <w:r w:rsidRPr="00DD63FE" w:rsidDel="00F57D63">
          <w:rPr>
            <w:bCs/>
            <w:color w:val="000000"/>
            <w:lang w:eastAsia="nl-BE"/>
          </w:rPr>
          <w:delText xml:space="preserve">is </w:delText>
        </w:r>
      </w:del>
      <w:ins w:id="171" w:author="Stassijns, Sam" w:date="2019-03-28T15:35:00Z">
        <w:r w:rsidR="00F57D63">
          <w:rPr>
            <w:bCs/>
            <w:color w:val="000000"/>
            <w:lang w:eastAsia="nl-BE"/>
          </w:rPr>
          <w:t xml:space="preserve">should be </w:t>
        </w:r>
      </w:ins>
      <w:r w:rsidRPr="00DD63FE">
        <w:rPr>
          <w:bCs/>
          <w:color w:val="000000"/>
          <w:lang w:eastAsia="nl-BE"/>
        </w:rPr>
        <w:t>used</w:t>
      </w:r>
      <w:r w:rsidR="00FB7501" w:rsidRPr="00DD63FE">
        <w:rPr>
          <w:bCs/>
          <w:color w:val="000000"/>
          <w:lang w:eastAsia="nl-BE"/>
        </w:rPr>
        <w:t>.</w:t>
      </w:r>
      <w:r w:rsidRPr="00DD63FE">
        <w:rPr>
          <w:bCs/>
          <w:color w:val="000000"/>
          <w:lang w:eastAsia="nl-BE"/>
        </w:rPr>
        <w:t xml:space="preserve"> Depending on the implementation </w:t>
      </w:r>
      <w:del w:id="172" w:author="Stassijns, Sam" w:date="2019-03-28T15:35:00Z">
        <w:r w:rsidRPr="00DD63FE" w:rsidDel="00F57D63">
          <w:rPr>
            <w:bCs/>
            <w:color w:val="000000"/>
            <w:lang w:eastAsia="nl-BE"/>
          </w:rPr>
          <w:delText xml:space="preserve">at </w:delText>
        </w:r>
      </w:del>
      <w:ins w:id="173" w:author="Stassijns, Sam" w:date="2019-03-28T15:35:00Z">
        <w:r w:rsidR="00F57D63">
          <w:rPr>
            <w:bCs/>
            <w:color w:val="000000"/>
            <w:lang w:eastAsia="nl-BE"/>
          </w:rPr>
          <w:t>within</w:t>
        </w:r>
        <w:r w:rsidR="00F57D63" w:rsidRPr="00DD63FE">
          <w:rPr>
            <w:bCs/>
            <w:color w:val="000000"/>
            <w:lang w:eastAsia="nl-BE"/>
          </w:rPr>
          <w:t xml:space="preserve"> </w:t>
        </w:r>
      </w:ins>
      <w:r w:rsidRPr="00DD63FE">
        <w:rPr>
          <w:bCs/>
          <w:color w:val="000000"/>
          <w:lang w:eastAsia="nl-BE"/>
        </w:rPr>
        <w:t>your service centre there can be some additional screens shown before</w:t>
      </w:r>
      <w:del w:id="174" w:author="Stassijns, Sam" w:date="2019-03-28T15:35:00Z">
        <w:r w:rsidRPr="00DD63FE" w:rsidDel="00F57D63">
          <w:rPr>
            <w:bCs/>
            <w:color w:val="000000"/>
            <w:lang w:eastAsia="nl-BE"/>
          </w:rPr>
          <w:delText xml:space="preserve">, </w:delText>
        </w:r>
      </w:del>
      <w:ins w:id="175" w:author="Stassijns, Sam" w:date="2019-03-28T15:35:00Z">
        <w:r w:rsidR="00F57D63">
          <w:rPr>
            <w:bCs/>
            <w:color w:val="000000"/>
            <w:lang w:eastAsia="nl-BE"/>
          </w:rPr>
          <w:t>;</w:t>
        </w:r>
        <w:r w:rsidR="00F57D63" w:rsidRPr="00DD63FE">
          <w:rPr>
            <w:bCs/>
            <w:color w:val="000000"/>
            <w:lang w:eastAsia="nl-BE"/>
          </w:rPr>
          <w:t xml:space="preserve"> </w:t>
        </w:r>
      </w:ins>
      <w:r w:rsidRPr="00DD63FE">
        <w:rPr>
          <w:bCs/>
          <w:color w:val="000000"/>
          <w:lang w:eastAsia="nl-BE"/>
        </w:rPr>
        <w:t>please check your local operation manual for support.</w:t>
      </w:r>
    </w:p>
    <w:p w14:paraId="3F3B8EEC" w14:textId="6F4A5354" w:rsidR="008B4FF9" w:rsidRPr="00DD63FE" w:rsidRDefault="008B4FF9" w:rsidP="0084216C">
      <w:pPr>
        <w:rPr>
          <w:bCs/>
          <w:color w:val="000000"/>
          <w:lang w:eastAsia="nl-BE"/>
        </w:rPr>
      </w:pPr>
      <w:r w:rsidRPr="00DD63FE">
        <w:rPr>
          <w:bCs/>
          <w:color w:val="000000"/>
          <w:lang w:eastAsia="nl-BE"/>
        </w:rPr>
        <w:t xml:space="preserve">The </w:t>
      </w:r>
      <w:del w:id="176" w:author="Stassijns, Sam" w:date="2019-03-28T15:36:00Z">
        <w:r w:rsidRPr="00DD63FE" w:rsidDel="00F57D63">
          <w:rPr>
            <w:bCs/>
            <w:color w:val="000000"/>
            <w:lang w:eastAsia="nl-BE"/>
          </w:rPr>
          <w:delText xml:space="preserve">sonar </w:delText>
        </w:r>
      </w:del>
      <w:ins w:id="177" w:author="Stassijns, Sam" w:date="2019-03-28T15:36:00Z">
        <w:r w:rsidR="00F57D63">
          <w:rPr>
            <w:bCs/>
            <w:color w:val="000000"/>
            <w:lang w:eastAsia="nl-BE"/>
          </w:rPr>
          <w:t>S</w:t>
        </w:r>
        <w:r w:rsidR="00F57D63" w:rsidRPr="00DD63FE">
          <w:rPr>
            <w:bCs/>
            <w:color w:val="000000"/>
            <w:lang w:eastAsia="nl-BE"/>
          </w:rPr>
          <w:t xml:space="preserve">onar </w:t>
        </w:r>
      </w:ins>
      <w:r w:rsidRPr="00DD63FE">
        <w:rPr>
          <w:bCs/>
          <w:color w:val="000000"/>
          <w:lang w:eastAsia="nl-BE"/>
        </w:rPr>
        <w:t>report</w:t>
      </w:r>
      <w:r w:rsidR="00BD5439">
        <w:rPr>
          <w:bCs/>
          <w:color w:val="000000"/>
          <w:lang w:eastAsia="nl-BE"/>
        </w:rPr>
        <w:t xml:space="preserve">ing </w:t>
      </w:r>
      <w:r w:rsidRPr="00DD63FE">
        <w:rPr>
          <w:bCs/>
          <w:color w:val="000000"/>
          <w:lang w:eastAsia="nl-BE"/>
        </w:rPr>
        <w:t xml:space="preserve">tool can also be used on mobile devices. Please check with your local helpdesk </w:t>
      </w:r>
      <w:r w:rsidR="002B3CD9" w:rsidRPr="00DD63FE">
        <w:rPr>
          <w:bCs/>
          <w:color w:val="000000"/>
          <w:lang w:eastAsia="nl-BE"/>
        </w:rPr>
        <w:t>if you want to make use of this feature.</w:t>
      </w:r>
    </w:p>
    <w:p w14:paraId="6AE6BF09" w14:textId="77777777" w:rsidR="00997BDA" w:rsidRPr="00CC4657" w:rsidRDefault="00997BDA" w:rsidP="0084216C">
      <w:pPr>
        <w:rPr>
          <w:rStyle w:val="Strong"/>
          <w:rFonts w:ascii="Times New Roman" w:hAnsi="Times New Roman" w:cs="Times New Roman"/>
          <w:b w:val="0"/>
        </w:rPr>
      </w:pPr>
    </w:p>
    <w:p w14:paraId="313BAB2A" w14:textId="77777777" w:rsidR="00E823DD" w:rsidRPr="00CC4657" w:rsidRDefault="002B3CD9" w:rsidP="00523A94">
      <w:pPr>
        <w:pStyle w:val="Heading2"/>
        <w:rPr>
          <w:rStyle w:val="Strong"/>
          <w:b/>
        </w:rPr>
      </w:pPr>
      <w:bookmarkStart w:id="178" w:name="_Toc4532227"/>
      <w:r>
        <w:rPr>
          <w:rStyle w:val="Strong"/>
          <w:b/>
        </w:rPr>
        <w:t xml:space="preserve">Sonar report </w:t>
      </w:r>
      <w:r w:rsidR="00997BDA">
        <w:rPr>
          <w:rStyle w:val="Strong"/>
          <w:b/>
        </w:rPr>
        <w:t>overview – language selection</w:t>
      </w:r>
      <w:bookmarkEnd w:id="178"/>
    </w:p>
    <w:p w14:paraId="2AD79362" w14:textId="08530E23" w:rsidR="00BD5439" w:rsidRDefault="00950D39" w:rsidP="002B3CD9">
      <w:pPr>
        <w:rPr>
          <w:color w:val="000000"/>
          <w:lang w:eastAsia="nl-BE"/>
        </w:rPr>
      </w:pPr>
      <w:r>
        <w:rPr>
          <w:rStyle w:val="Strong"/>
          <w:rFonts w:ascii="Times New Roman" w:hAnsi="Times New Roman" w:cs="Times New Roman"/>
          <w:b w:val="0"/>
        </w:rPr>
        <w:br/>
      </w:r>
      <w:r w:rsidR="002B3CD9" w:rsidRPr="00DD63FE">
        <w:rPr>
          <w:color w:val="000000"/>
          <w:lang w:eastAsia="nl-BE"/>
        </w:rPr>
        <w:t xml:space="preserve">If a repair is entered in your local repair </w:t>
      </w:r>
      <w:del w:id="179" w:author="Stassijns, Sam" w:date="2019-03-28T15:36:00Z">
        <w:r w:rsidR="002B3CD9" w:rsidRPr="00DD63FE" w:rsidDel="00F57D63">
          <w:rPr>
            <w:color w:val="000000"/>
            <w:lang w:eastAsia="nl-BE"/>
          </w:rPr>
          <w:delText xml:space="preserve">information </w:delText>
        </w:r>
      </w:del>
      <w:ins w:id="180" w:author="Stassijns, Sam" w:date="2019-03-28T15:36:00Z">
        <w:r w:rsidR="00F57D63">
          <w:rPr>
            <w:color w:val="000000"/>
            <w:lang w:eastAsia="nl-BE"/>
          </w:rPr>
          <w:t>management</w:t>
        </w:r>
        <w:r w:rsidR="00F57D63" w:rsidRPr="00DD63FE">
          <w:rPr>
            <w:color w:val="000000"/>
            <w:lang w:eastAsia="nl-BE"/>
          </w:rPr>
          <w:t xml:space="preserve"> </w:t>
        </w:r>
      </w:ins>
      <w:r w:rsidR="002B3CD9" w:rsidRPr="00DD63FE">
        <w:rPr>
          <w:color w:val="000000"/>
          <w:lang w:eastAsia="nl-BE"/>
        </w:rPr>
        <w:t>system or in the 3C GUI</w:t>
      </w:r>
      <w:ins w:id="181" w:author="Stassijns, Sam" w:date="2019-03-28T15:38:00Z">
        <w:r w:rsidR="00F57D63">
          <w:rPr>
            <w:color w:val="000000"/>
            <w:lang w:eastAsia="nl-BE"/>
          </w:rPr>
          <w:t>,</w:t>
        </w:r>
      </w:ins>
      <w:r w:rsidR="002B3CD9" w:rsidRPr="00DD63FE">
        <w:rPr>
          <w:color w:val="000000"/>
          <w:lang w:eastAsia="nl-BE"/>
        </w:rPr>
        <w:t xml:space="preserve"> </w:t>
      </w:r>
      <w:del w:id="182" w:author="Stassijns, Sam" w:date="2019-03-28T15:38:00Z">
        <w:r w:rsidR="002B3CD9" w:rsidRPr="00DD63FE" w:rsidDel="00F57D63">
          <w:rPr>
            <w:color w:val="000000"/>
            <w:lang w:eastAsia="nl-BE"/>
          </w:rPr>
          <w:delText xml:space="preserve">then </w:delText>
        </w:r>
      </w:del>
      <w:r w:rsidR="002B3CD9" w:rsidRPr="00DD63FE">
        <w:rPr>
          <w:color w:val="000000"/>
          <w:lang w:eastAsia="nl-BE"/>
        </w:rPr>
        <w:t xml:space="preserve">a popup can be shown indicating that for this </w:t>
      </w:r>
      <w:proofErr w:type="gramStart"/>
      <w:r w:rsidR="002B3CD9" w:rsidRPr="00DD63FE">
        <w:rPr>
          <w:color w:val="000000"/>
          <w:lang w:eastAsia="nl-BE"/>
        </w:rPr>
        <w:t>particular repair</w:t>
      </w:r>
      <w:proofErr w:type="gramEnd"/>
      <w:ins w:id="183" w:author="Stassijns, Sam" w:date="2019-03-28T15:38:00Z">
        <w:r w:rsidR="00F57D63">
          <w:rPr>
            <w:color w:val="000000"/>
            <w:lang w:eastAsia="nl-BE"/>
          </w:rPr>
          <w:t>,</w:t>
        </w:r>
      </w:ins>
      <w:r w:rsidR="002B3CD9" w:rsidRPr="00DD63FE">
        <w:rPr>
          <w:color w:val="000000"/>
          <w:lang w:eastAsia="nl-BE"/>
        </w:rPr>
        <w:t xml:space="preserve"> SONAR reports may be applicable.</w:t>
      </w:r>
      <w:r w:rsidR="00167B0C" w:rsidRPr="00DD63FE">
        <w:rPr>
          <w:color w:val="000000"/>
          <w:lang w:eastAsia="nl-BE"/>
        </w:rPr>
        <w:br/>
        <w:t>Once you click on the link</w:t>
      </w:r>
      <w:del w:id="184" w:author="Stassijns, Sam" w:date="2019-03-28T15:39:00Z">
        <w:r w:rsidR="00167B0C" w:rsidRPr="00DD63FE" w:rsidDel="00F57D63">
          <w:rPr>
            <w:color w:val="000000"/>
            <w:lang w:eastAsia="nl-BE"/>
          </w:rPr>
          <w:delText xml:space="preserve"> and </w:delText>
        </w:r>
      </w:del>
      <w:ins w:id="185" w:author="Stassijns, Sam" w:date="2019-03-28T15:39:00Z">
        <w:r w:rsidR="00F57D63">
          <w:rPr>
            <w:color w:val="000000"/>
            <w:lang w:eastAsia="nl-BE"/>
          </w:rPr>
          <w:t xml:space="preserve">, </w:t>
        </w:r>
      </w:ins>
      <w:r w:rsidR="00167B0C" w:rsidRPr="00DD63FE">
        <w:rPr>
          <w:color w:val="000000"/>
          <w:lang w:eastAsia="nl-BE"/>
        </w:rPr>
        <w:t>d</w:t>
      </w:r>
      <w:r w:rsidR="002B3CD9" w:rsidRPr="00DD63FE">
        <w:rPr>
          <w:color w:val="000000"/>
          <w:lang w:eastAsia="nl-BE"/>
        </w:rPr>
        <w:t xml:space="preserve">epending on your specific user configuration an initial language selection </w:t>
      </w:r>
      <w:r w:rsidR="00E957E6">
        <w:rPr>
          <w:color w:val="000000"/>
          <w:lang w:eastAsia="nl-BE"/>
        </w:rPr>
        <w:t>may be</w:t>
      </w:r>
      <w:r w:rsidR="002B3CD9" w:rsidRPr="00DD63FE">
        <w:rPr>
          <w:color w:val="000000"/>
          <w:lang w:eastAsia="nl-BE"/>
        </w:rPr>
        <w:t xml:space="preserve"> shown.</w:t>
      </w:r>
      <w:r w:rsidR="00997BDA" w:rsidRPr="00DD63FE">
        <w:rPr>
          <w:color w:val="000000"/>
          <w:lang w:eastAsia="nl-BE"/>
        </w:rPr>
        <w:t xml:space="preserve"> </w:t>
      </w:r>
    </w:p>
    <w:p w14:paraId="1B80FBA4" w14:textId="77777777" w:rsidR="00BD5439" w:rsidRDefault="00E957E6" w:rsidP="002B3CD9">
      <w:pPr>
        <w:rPr>
          <w:color w:val="000000"/>
          <w:lang w:eastAsia="nl-BE"/>
        </w:rPr>
      </w:pPr>
      <w:r>
        <w:rPr>
          <w:color w:val="000000"/>
          <w:lang w:eastAsia="nl-BE"/>
        </w:rPr>
        <w:t>This will be the case in</w:t>
      </w:r>
      <w:r w:rsidR="00BD5439">
        <w:rPr>
          <w:color w:val="000000"/>
          <w:lang w:eastAsia="nl-BE"/>
        </w:rPr>
        <w:t>:</w:t>
      </w:r>
    </w:p>
    <w:p w14:paraId="1494A41E" w14:textId="4C60A309" w:rsidR="00BD5439" w:rsidRDefault="00E957E6" w:rsidP="00BD5439">
      <w:pPr>
        <w:pStyle w:val="ListParagraph"/>
        <w:numPr>
          <w:ilvl w:val="0"/>
          <w:numId w:val="25"/>
        </w:numPr>
        <w:rPr>
          <w:color w:val="000000"/>
          <w:lang w:eastAsia="nl-BE"/>
        </w:rPr>
      </w:pPr>
      <w:r w:rsidRPr="00BD5439">
        <w:rPr>
          <w:color w:val="000000"/>
          <w:lang w:eastAsia="nl-BE"/>
        </w:rPr>
        <w:t>Belgium</w:t>
      </w:r>
      <w:r w:rsidR="00BD5439">
        <w:rPr>
          <w:color w:val="000000"/>
          <w:lang w:eastAsia="nl-BE"/>
        </w:rPr>
        <w:t xml:space="preserve">: </w:t>
      </w:r>
      <w:r w:rsidRPr="00BD5439">
        <w:rPr>
          <w:color w:val="000000"/>
          <w:lang w:eastAsia="nl-BE"/>
        </w:rPr>
        <w:t>Dutch, French, German</w:t>
      </w:r>
    </w:p>
    <w:p w14:paraId="7A908575" w14:textId="37D5DB1B" w:rsidR="00BD5439" w:rsidRDefault="00E957E6" w:rsidP="00BD5439">
      <w:pPr>
        <w:pStyle w:val="ListParagraph"/>
        <w:numPr>
          <w:ilvl w:val="0"/>
          <w:numId w:val="25"/>
        </w:numPr>
        <w:rPr>
          <w:color w:val="000000"/>
          <w:lang w:eastAsia="nl-BE"/>
        </w:rPr>
      </w:pPr>
      <w:del w:id="186" w:author="Stassijns, Sam" w:date="2019-03-28T15:39:00Z">
        <w:r w:rsidRPr="00BD5439" w:rsidDel="008F0616">
          <w:rPr>
            <w:color w:val="000000"/>
            <w:lang w:eastAsia="nl-BE"/>
          </w:rPr>
          <w:delText>Swiss</w:delText>
        </w:r>
      </w:del>
      <w:ins w:id="187" w:author="Stassijns, Sam" w:date="2019-03-28T15:39:00Z">
        <w:r w:rsidR="008F0616" w:rsidRPr="00BD5439">
          <w:rPr>
            <w:color w:val="000000"/>
            <w:lang w:eastAsia="nl-BE"/>
          </w:rPr>
          <w:t>Swi</w:t>
        </w:r>
        <w:r w:rsidR="008F0616">
          <w:rPr>
            <w:color w:val="000000"/>
            <w:lang w:eastAsia="nl-BE"/>
          </w:rPr>
          <w:t>tzerland</w:t>
        </w:r>
      </w:ins>
      <w:r w:rsidR="00BD5439">
        <w:rPr>
          <w:color w:val="000000"/>
          <w:lang w:eastAsia="nl-BE"/>
        </w:rPr>
        <w:t xml:space="preserve">: </w:t>
      </w:r>
      <w:r w:rsidRPr="00BD5439">
        <w:rPr>
          <w:color w:val="000000"/>
          <w:lang w:eastAsia="nl-BE"/>
        </w:rPr>
        <w:t>German, French, Italian</w:t>
      </w:r>
    </w:p>
    <w:p w14:paraId="59223D80" w14:textId="424F62DD" w:rsidR="00E823DD" w:rsidRPr="00BD5439" w:rsidRDefault="00997BDA" w:rsidP="00BD5439">
      <w:pPr>
        <w:rPr>
          <w:color w:val="000000"/>
          <w:lang w:eastAsia="nl-BE"/>
        </w:rPr>
      </w:pPr>
      <w:r w:rsidRPr="00BD5439">
        <w:rPr>
          <w:color w:val="000000"/>
          <w:lang w:eastAsia="nl-BE"/>
        </w:rPr>
        <w:t xml:space="preserve">Please select the language of your choice </w:t>
      </w:r>
      <w:r w:rsidR="00167B0C" w:rsidRPr="00BD5439">
        <w:rPr>
          <w:color w:val="000000"/>
          <w:lang w:eastAsia="nl-BE"/>
        </w:rPr>
        <w:t>to</w:t>
      </w:r>
      <w:r w:rsidRPr="00BD5439">
        <w:rPr>
          <w:color w:val="000000"/>
          <w:lang w:eastAsia="nl-BE"/>
        </w:rPr>
        <w:t xml:space="preserve"> proceed.</w:t>
      </w:r>
    </w:p>
    <w:p w14:paraId="119E5023" w14:textId="77777777" w:rsidR="00997BDA" w:rsidRDefault="00997BDA" w:rsidP="002B3CD9">
      <w:pPr>
        <w:rPr>
          <w:rStyle w:val="Strong"/>
          <w:rFonts w:ascii="Times New Roman" w:hAnsi="Times New Roman" w:cs="Times New Roman"/>
          <w:b w:val="0"/>
        </w:rPr>
      </w:pPr>
    </w:p>
    <w:p w14:paraId="01751321" w14:textId="3519E823" w:rsidR="00C95BAB" w:rsidRDefault="00167B0C" w:rsidP="002B3CD9">
      <w:pPr>
        <w:rPr>
          <w:rStyle w:val="Strong"/>
          <w:rFonts w:ascii="Times New Roman" w:hAnsi="Times New Roman" w:cs="Times New Roman"/>
          <w:b w:val="0"/>
        </w:rPr>
      </w:pPr>
      <w:r>
        <w:rPr>
          <w:noProof/>
        </w:rPr>
        <w:drawing>
          <wp:inline distT="0" distB="0" distL="0" distR="0" wp14:anchorId="1CA3E272" wp14:editId="5632E98F">
            <wp:extent cx="6120130" cy="1797685"/>
            <wp:effectExtent l="152400" t="152400" r="35687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79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3DEB649A" w14:textId="77777777" w:rsidR="00C95BAB" w:rsidRDefault="00C95BAB">
      <w:pPr>
        <w:rPr>
          <w:rStyle w:val="Strong"/>
          <w:rFonts w:ascii="Times New Roman" w:hAnsi="Times New Roman" w:cs="Times New Roman"/>
          <w:b w:val="0"/>
        </w:rPr>
      </w:pPr>
      <w:r>
        <w:rPr>
          <w:rStyle w:val="Strong"/>
          <w:rFonts w:ascii="Times New Roman" w:hAnsi="Times New Roman" w:cs="Times New Roman"/>
          <w:b w:val="0"/>
        </w:rPr>
        <w:br w:type="page"/>
      </w:r>
    </w:p>
    <w:p w14:paraId="4C56B2E5" w14:textId="77777777" w:rsidR="00997BDA" w:rsidRDefault="00997BDA" w:rsidP="002B3CD9">
      <w:pPr>
        <w:rPr>
          <w:rStyle w:val="Strong"/>
          <w:rFonts w:ascii="Times New Roman" w:hAnsi="Times New Roman" w:cs="Times New Roman"/>
          <w:b w:val="0"/>
        </w:rPr>
      </w:pPr>
    </w:p>
    <w:p w14:paraId="036B8640" w14:textId="77777777" w:rsidR="00997BDA" w:rsidRDefault="00997BDA" w:rsidP="00523A94">
      <w:pPr>
        <w:pStyle w:val="Heading2"/>
        <w:rPr>
          <w:rStyle w:val="Strong"/>
          <w:b/>
        </w:rPr>
      </w:pPr>
      <w:bookmarkStart w:id="188" w:name="_Toc4532228"/>
      <w:r>
        <w:rPr>
          <w:rStyle w:val="Strong"/>
          <w:b/>
        </w:rPr>
        <w:t>SONAR report overview – functionalities</w:t>
      </w:r>
      <w:bookmarkEnd w:id="188"/>
    </w:p>
    <w:p w14:paraId="4F09EDA3" w14:textId="77777777" w:rsidR="00997BDA" w:rsidRDefault="00997BDA" w:rsidP="002B3CD9">
      <w:pPr>
        <w:rPr>
          <w:rStyle w:val="Strong"/>
          <w:rFonts w:ascii="Times New Roman" w:hAnsi="Times New Roman" w:cs="Times New Roman"/>
          <w:b w:val="0"/>
        </w:rPr>
      </w:pPr>
    </w:p>
    <w:p w14:paraId="4AEE67E1" w14:textId="77777777" w:rsidR="00CF13A8" w:rsidRPr="00DD63FE" w:rsidRDefault="00CF13A8" w:rsidP="002B3CD9">
      <w:pPr>
        <w:rPr>
          <w:bCs/>
          <w:color w:val="000000"/>
          <w:lang w:eastAsia="nl-BE"/>
        </w:rPr>
      </w:pPr>
      <w:r w:rsidRPr="00DD63FE">
        <w:rPr>
          <w:bCs/>
          <w:color w:val="000000"/>
          <w:lang w:eastAsia="nl-BE"/>
        </w:rPr>
        <w:t>In the overview screen you will find all the reports that are potentially applicable for the service event you have just created.</w:t>
      </w:r>
    </w:p>
    <w:p w14:paraId="3713FF47" w14:textId="1E79627B" w:rsidR="00CF13A8" w:rsidRDefault="00C95BAB" w:rsidP="002B3CD9">
      <w:pPr>
        <w:rPr>
          <w:rStyle w:val="Strong"/>
          <w:rFonts w:ascii="Times New Roman" w:hAnsi="Times New Roman" w:cs="Times New Roman"/>
          <w:b w:val="0"/>
        </w:rPr>
      </w:pPr>
      <w:r>
        <w:rPr>
          <w:rStyle w:val="Strong"/>
          <w:rFonts w:ascii="Times New Roman" w:hAnsi="Times New Roman" w:cs="Times New Roman"/>
          <w:b w:val="0"/>
          <w:noProof/>
        </w:rPr>
        <w:drawing>
          <wp:inline distT="0" distB="0" distL="0" distR="0" wp14:anchorId="319110C7" wp14:editId="3BEBE458">
            <wp:extent cx="4876764" cy="1641475"/>
            <wp:effectExtent l="152400" t="152400" r="362585" b="3587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5511" cy="1644419"/>
                    </a:xfrm>
                    <a:prstGeom prst="rect">
                      <a:avLst/>
                    </a:prstGeom>
                    <a:ln>
                      <a:noFill/>
                    </a:ln>
                    <a:effectLst>
                      <a:outerShdw blurRad="292100" dist="139700" dir="2700000" algn="tl" rotWithShape="0">
                        <a:srgbClr val="333333">
                          <a:alpha val="65000"/>
                        </a:srgbClr>
                      </a:outerShdw>
                    </a:effectLst>
                  </pic:spPr>
                </pic:pic>
              </a:graphicData>
            </a:graphic>
          </wp:inline>
        </w:drawing>
      </w:r>
    </w:p>
    <w:p w14:paraId="5B42C98F" w14:textId="7A248A30" w:rsidR="008D1CC4" w:rsidRDefault="00CF13A8" w:rsidP="002B3CD9">
      <w:pPr>
        <w:rPr>
          <w:color w:val="000000"/>
          <w:lang w:eastAsia="nl-BE"/>
        </w:rPr>
      </w:pPr>
      <w:r w:rsidRPr="00DD63FE">
        <w:rPr>
          <w:color w:val="000000"/>
          <w:lang w:eastAsia="nl-BE"/>
        </w:rPr>
        <w:t xml:space="preserve">On the top </w:t>
      </w:r>
      <w:r w:rsidR="00DD63FE" w:rsidRPr="00DD63FE">
        <w:rPr>
          <w:color w:val="000000"/>
          <w:lang w:eastAsia="nl-BE"/>
        </w:rPr>
        <w:t xml:space="preserve">(1) </w:t>
      </w:r>
      <w:r w:rsidRPr="00DD63FE">
        <w:rPr>
          <w:color w:val="000000"/>
          <w:lang w:eastAsia="nl-BE"/>
        </w:rPr>
        <w:t>you can find the basic repair details.</w:t>
      </w:r>
      <w:r w:rsidR="00BD5439">
        <w:rPr>
          <w:color w:val="000000"/>
          <w:lang w:eastAsia="nl-BE"/>
        </w:rPr>
        <w:br/>
        <w:t xml:space="preserve">Next to that you can find a print </w:t>
      </w:r>
      <w:r w:rsidR="008D1CC4">
        <w:rPr>
          <w:color w:val="000000"/>
          <w:lang w:eastAsia="nl-BE"/>
        </w:rPr>
        <w:t xml:space="preserve">all </w:t>
      </w:r>
      <w:r w:rsidR="00BD5439">
        <w:rPr>
          <w:color w:val="000000"/>
          <w:lang w:eastAsia="nl-BE"/>
        </w:rPr>
        <w:t>button</w:t>
      </w:r>
      <w:r w:rsidR="008D1CC4">
        <w:rPr>
          <w:color w:val="000000"/>
          <w:lang w:eastAsia="nl-BE"/>
        </w:rPr>
        <w:t xml:space="preserve"> (A)</w:t>
      </w:r>
      <w:r w:rsidR="00BD5439">
        <w:rPr>
          <w:color w:val="000000"/>
          <w:lang w:eastAsia="nl-BE"/>
        </w:rPr>
        <w:t>. This will allow to print / export as PDF all reports linked to that repair.</w:t>
      </w:r>
      <w:r w:rsidR="001F307C" w:rsidRPr="00DD63FE">
        <w:rPr>
          <w:color w:val="000000"/>
          <w:lang w:eastAsia="nl-BE"/>
        </w:rPr>
        <w:br/>
        <w:t xml:space="preserve">Below </w:t>
      </w:r>
      <w:r w:rsidR="00DD63FE" w:rsidRPr="00DD63FE">
        <w:rPr>
          <w:color w:val="000000"/>
          <w:lang w:eastAsia="nl-BE"/>
        </w:rPr>
        <w:t xml:space="preserve">(2) </w:t>
      </w:r>
      <w:r w:rsidR="001F307C" w:rsidRPr="00DD63FE">
        <w:rPr>
          <w:color w:val="000000"/>
          <w:lang w:eastAsia="nl-BE"/>
        </w:rPr>
        <w:t xml:space="preserve">you can find the list of potential reports linked to that repair. </w:t>
      </w:r>
      <w:r w:rsidR="00DD63FE" w:rsidRPr="00DD63FE">
        <w:rPr>
          <w:color w:val="000000"/>
          <w:lang w:eastAsia="nl-BE"/>
        </w:rPr>
        <w:br/>
      </w:r>
      <w:r w:rsidR="001F307C" w:rsidRPr="00DD63FE">
        <w:rPr>
          <w:color w:val="000000"/>
          <w:lang w:eastAsia="nl-BE"/>
        </w:rPr>
        <w:t xml:space="preserve">You can also opt to print individual reports by clicking on the pint option </w:t>
      </w:r>
      <w:del w:id="189" w:author="Stassijns, Sam" w:date="2019-03-28T15:46:00Z">
        <w:r w:rsidR="001F307C" w:rsidRPr="00DD63FE" w:rsidDel="00B24157">
          <w:rPr>
            <w:color w:val="000000"/>
            <w:lang w:eastAsia="nl-BE"/>
          </w:rPr>
          <w:delText xml:space="preserve">behind </w:delText>
        </w:r>
      </w:del>
      <w:ins w:id="190" w:author="Stassijns, Sam" w:date="2019-03-28T15:46:00Z">
        <w:r w:rsidR="00B24157">
          <w:rPr>
            <w:color w:val="000000"/>
            <w:lang w:eastAsia="nl-BE"/>
          </w:rPr>
          <w:t>next to</w:t>
        </w:r>
        <w:r w:rsidR="00B24157" w:rsidRPr="00DD63FE">
          <w:rPr>
            <w:color w:val="000000"/>
            <w:lang w:eastAsia="nl-BE"/>
          </w:rPr>
          <w:t xml:space="preserve"> </w:t>
        </w:r>
      </w:ins>
      <w:r w:rsidR="001F307C" w:rsidRPr="00DD63FE">
        <w:rPr>
          <w:color w:val="000000"/>
          <w:lang w:eastAsia="nl-BE"/>
        </w:rPr>
        <w:t>the listed report</w:t>
      </w:r>
      <w:r w:rsidR="00C95BAB" w:rsidRPr="00DD63FE">
        <w:rPr>
          <w:color w:val="000000"/>
          <w:lang w:eastAsia="nl-BE"/>
        </w:rPr>
        <w:t xml:space="preserve"> (B)</w:t>
      </w:r>
      <w:r w:rsidR="001F307C" w:rsidRPr="00DD63FE">
        <w:rPr>
          <w:color w:val="000000"/>
          <w:lang w:eastAsia="nl-BE"/>
        </w:rPr>
        <w:t>.</w:t>
      </w:r>
      <w:r w:rsidR="001F307C" w:rsidRPr="00DD63FE">
        <w:rPr>
          <w:color w:val="000000"/>
          <w:lang w:eastAsia="nl-BE"/>
        </w:rPr>
        <w:br/>
      </w:r>
    </w:p>
    <w:p w14:paraId="78C2F098" w14:textId="57F1331D" w:rsidR="008D1CC4" w:rsidRDefault="008D1CC4" w:rsidP="002B3CD9">
      <w:pPr>
        <w:rPr>
          <w:color w:val="000000"/>
          <w:lang w:eastAsia="nl-BE"/>
        </w:rPr>
      </w:pPr>
      <w:r>
        <w:rPr>
          <w:color w:val="000000"/>
          <w:lang w:eastAsia="nl-BE"/>
        </w:rPr>
        <w:t xml:space="preserve">Notes: </w:t>
      </w:r>
    </w:p>
    <w:p w14:paraId="142D7604" w14:textId="71846D00" w:rsidR="008D1CC4" w:rsidRDefault="001F307C" w:rsidP="008D1CC4">
      <w:pPr>
        <w:pStyle w:val="ListParagraph"/>
        <w:numPr>
          <w:ilvl w:val="0"/>
          <w:numId w:val="28"/>
        </w:numPr>
        <w:rPr>
          <w:color w:val="000000"/>
          <w:lang w:eastAsia="nl-BE"/>
        </w:rPr>
      </w:pPr>
      <w:r w:rsidRPr="008D1CC4">
        <w:rPr>
          <w:color w:val="000000"/>
          <w:lang w:eastAsia="nl-BE"/>
        </w:rPr>
        <w:t xml:space="preserve">Once a report </w:t>
      </w:r>
      <w:del w:id="191" w:author="Stassijns, Sam" w:date="2019-03-28T15:46:00Z">
        <w:r w:rsidRPr="008D1CC4" w:rsidDel="00B24157">
          <w:rPr>
            <w:color w:val="000000"/>
            <w:lang w:eastAsia="nl-BE"/>
          </w:rPr>
          <w:delText xml:space="preserve">is </w:delText>
        </w:r>
      </w:del>
      <w:ins w:id="192" w:author="Stassijns, Sam" w:date="2019-03-28T15:46:00Z">
        <w:r w:rsidR="00B24157">
          <w:rPr>
            <w:color w:val="000000"/>
            <w:lang w:eastAsia="nl-BE"/>
          </w:rPr>
          <w:t>has</w:t>
        </w:r>
        <w:r w:rsidR="00B24157" w:rsidRPr="008D1CC4">
          <w:rPr>
            <w:color w:val="000000"/>
            <w:lang w:eastAsia="nl-BE"/>
          </w:rPr>
          <w:t xml:space="preserve"> </w:t>
        </w:r>
      </w:ins>
      <w:r w:rsidRPr="008D1CC4">
        <w:rPr>
          <w:color w:val="000000"/>
          <w:lang w:eastAsia="nl-BE"/>
        </w:rPr>
        <w:t xml:space="preserve">already </w:t>
      </w:r>
      <w:ins w:id="193" w:author="Stassijns, Sam" w:date="2019-03-28T15:46:00Z">
        <w:r w:rsidR="00B24157">
          <w:rPr>
            <w:color w:val="000000"/>
            <w:lang w:eastAsia="nl-BE"/>
          </w:rPr>
          <w:t>been</w:t>
        </w:r>
      </w:ins>
      <w:ins w:id="194" w:author="Stassijns, Sam" w:date="2019-03-28T15:47:00Z">
        <w:r w:rsidR="00B24157">
          <w:rPr>
            <w:color w:val="000000"/>
            <w:lang w:eastAsia="nl-BE"/>
          </w:rPr>
          <w:t xml:space="preserve"> </w:t>
        </w:r>
      </w:ins>
      <w:r w:rsidRPr="008D1CC4">
        <w:rPr>
          <w:color w:val="000000"/>
          <w:lang w:eastAsia="nl-BE"/>
        </w:rPr>
        <w:t>submitted, this print option will disappear.</w:t>
      </w:r>
    </w:p>
    <w:p w14:paraId="4CB7221F" w14:textId="6EC11EFC" w:rsidR="008D1CC4" w:rsidRPr="008D1CC4" w:rsidRDefault="008D1CC4" w:rsidP="008D1CC4">
      <w:pPr>
        <w:pStyle w:val="ListParagraph"/>
        <w:numPr>
          <w:ilvl w:val="0"/>
          <w:numId w:val="28"/>
        </w:numPr>
        <w:rPr>
          <w:color w:val="000000"/>
          <w:lang w:eastAsia="nl-BE"/>
        </w:rPr>
      </w:pPr>
      <w:r w:rsidRPr="008D1CC4">
        <w:rPr>
          <w:color w:val="000000"/>
          <w:lang w:eastAsia="nl-BE"/>
        </w:rPr>
        <w:t>In case there is only 1 potential report the system will immediately open that report</w:t>
      </w:r>
      <w:r>
        <w:rPr>
          <w:color w:val="000000"/>
          <w:lang w:eastAsia="nl-BE"/>
        </w:rPr>
        <w:t xml:space="preserve"> and this overview screen </w:t>
      </w:r>
      <w:del w:id="195" w:author="Stassijns, Sam" w:date="2019-03-28T15:47:00Z">
        <w:r w:rsidDel="00B24157">
          <w:rPr>
            <w:color w:val="000000"/>
            <w:lang w:eastAsia="nl-BE"/>
          </w:rPr>
          <w:delText xml:space="preserve">is </w:delText>
        </w:r>
      </w:del>
      <w:ins w:id="196" w:author="Stassijns, Sam" w:date="2019-03-28T15:47:00Z">
        <w:r w:rsidR="00B24157">
          <w:rPr>
            <w:color w:val="000000"/>
            <w:lang w:eastAsia="nl-BE"/>
          </w:rPr>
          <w:t xml:space="preserve">will </w:t>
        </w:r>
      </w:ins>
      <w:r>
        <w:rPr>
          <w:color w:val="000000"/>
          <w:lang w:eastAsia="nl-BE"/>
        </w:rPr>
        <w:t xml:space="preserve">not </w:t>
      </w:r>
      <w:ins w:id="197" w:author="Stassijns, Sam" w:date="2019-03-28T15:47:00Z">
        <w:r w:rsidR="00B24157">
          <w:rPr>
            <w:color w:val="000000"/>
            <w:lang w:eastAsia="nl-BE"/>
          </w:rPr>
          <w:t xml:space="preserve">be </w:t>
        </w:r>
      </w:ins>
      <w:r>
        <w:rPr>
          <w:color w:val="000000"/>
          <w:lang w:eastAsia="nl-BE"/>
        </w:rPr>
        <w:t>shown.</w:t>
      </w:r>
    </w:p>
    <w:p w14:paraId="2B2BDC82" w14:textId="77777777" w:rsidR="008D1CC4" w:rsidRPr="008D1CC4" w:rsidRDefault="008D1CC4" w:rsidP="008D1CC4">
      <w:pPr>
        <w:pStyle w:val="ListParagraph"/>
        <w:rPr>
          <w:color w:val="000000"/>
          <w:lang w:eastAsia="nl-BE"/>
        </w:rPr>
      </w:pPr>
    </w:p>
    <w:p w14:paraId="1B9C11CB" w14:textId="265B35D8" w:rsidR="00DD63FE" w:rsidRDefault="00DD63FE" w:rsidP="002B3CD9">
      <w:pPr>
        <w:rPr>
          <w:color w:val="000000"/>
          <w:lang w:eastAsia="nl-BE"/>
        </w:rPr>
      </w:pPr>
      <w:r>
        <w:rPr>
          <w:color w:val="000000"/>
          <w:lang w:eastAsia="nl-BE"/>
        </w:rPr>
        <w:br/>
      </w:r>
    </w:p>
    <w:p w14:paraId="04243643" w14:textId="77777777" w:rsidR="00DD63FE" w:rsidRDefault="00DD63FE">
      <w:pPr>
        <w:rPr>
          <w:color w:val="000000"/>
          <w:lang w:eastAsia="nl-BE"/>
        </w:rPr>
      </w:pPr>
      <w:r>
        <w:rPr>
          <w:color w:val="000000"/>
          <w:lang w:eastAsia="nl-BE"/>
        </w:rPr>
        <w:br w:type="page"/>
      </w:r>
    </w:p>
    <w:p w14:paraId="72FA3105" w14:textId="77777777" w:rsidR="001F307C" w:rsidRPr="00DD63FE" w:rsidRDefault="001F307C" w:rsidP="002B3CD9">
      <w:pPr>
        <w:rPr>
          <w:color w:val="000000"/>
          <w:lang w:eastAsia="nl-BE"/>
        </w:rPr>
      </w:pPr>
    </w:p>
    <w:p w14:paraId="144261D5" w14:textId="56A1D221" w:rsidR="00C95BAB" w:rsidRDefault="00DD63FE" w:rsidP="00523A94">
      <w:pPr>
        <w:pStyle w:val="Heading2"/>
        <w:rPr>
          <w:rStyle w:val="Strong"/>
          <w:b/>
        </w:rPr>
      </w:pPr>
      <w:bookmarkStart w:id="198" w:name="_Toc4532229"/>
      <w:r>
        <w:rPr>
          <w:rStyle w:val="Strong"/>
          <w:b/>
        </w:rPr>
        <w:t>Report screen</w:t>
      </w:r>
      <w:bookmarkEnd w:id="198"/>
    </w:p>
    <w:p w14:paraId="1222A6A4" w14:textId="0676ED90" w:rsidR="00DD63FE" w:rsidRPr="00DD63FE" w:rsidRDefault="00FB0BEC" w:rsidP="002B3CD9">
      <w:pPr>
        <w:rPr>
          <w:bCs/>
          <w:color w:val="000000"/>
          <w:lang w:eastAsia="nl-BE"/>
        </w:rPr>
      </w:pPr>
      <w:r>
        <w:rPr>
          <w:bCs/>
          <w:color w:val="000000"/>
          <w:lang w:eastAsia="nl-BE"/>
        </w:rPr>
        <w:t xml:space="preserve">After selecting a </w:t>
      </w:r>
      <w:proofErr w:type="gramStart"/>
      <w:r>
        <w:rPr>
          <w:bCs/>
          <w:color w:val="000000"/>
          <w:lang w:eastAsia="nl-BE"/>
        </w:rPr>
        <w:t>report</w:t>
      </w:r>
      <w:proofErr w:type="gramEnd"/>
      <w:r>
        <w:rPr>
          <w:bCs/>
          <w:color w:val="000000"/>
          <w:lang w:eastAsia="nl-BE"/>
        </w:rPr>
        <w:t xml:space="preserve"> </w:t>
      </w:r>
      <w:r w:rsidR="00DD63FE" w:rsidRPr="00DD63FE">
        <w:rPr>
          <w:bCs/>
          <w:color w:val="000000"/>
          <w:lang w:eastAsia="nl-BE"/>
        </w:rPr>
        <w:t>the actual report fill-in screen is opened.</w:t>
      </w:r>
    </w:p>
    <w:p w14:paraId="2DD7EF3D" w14:textId="52FF747D" w:rsidR="00DD63FE" w:rsidRDefault="00FB0BEC" w:rsidP="002B3CD9">
      <w:pPr>
        <w:rPr>
          <w:bCs/>
          <w:color w:val="000000"/>
          <w:lang w:eastAsia="nl-BE"/>
        </w:rPr>
      </w:pPr>
      <w:r>
        <w:rPr>
          <w:bCs/>
          <w:color w:val="000000"/>
          <w:lang w:eastAsia="nl-BE"/>
        </w:rPr>
        <w:t>I</w:t>
      </w:r>
      <w:r w:rsidR="00DD63FE" w:rsidRPr="00DD63FE">
        <w:rPr>
          <w:bCs/>
          <w:color w:val="000000"/>
          <w:lang w:eastAsia="nl-BE"/>
        </w:rPr>
        <w:t>n the top menu you can find various options.</w:t>
      </w:r>
    </w:p>
    <w:p w14:paraId="176D793E" w14:textId="4E238039" w:rsidR="00DD63FE" w:rsidRDefault="00DD63FE" w:rsidP="002B3CD9">
      <w:pPr>
        <w:rPr>
          <w:bCs/>
          <w:color w:val="000000"/>
          <w:lang w:eastAsia="nl-BE"/>
        </w:rPr>
      </w:pPr>
      <w:r>
        <w:rPr>
          <w:rStyle w:val="Strong"/>
          <w:rFonts w:ascii="Times New Roman" w:hAnsi="Times New Roman" w:cs="Times New Roman"/>
          <w:noProof/>
        </w:rPr>
        <w:drawing>
          <wp:anchor distT="0" distB="0" distL="114300" distR="114300" simplePos="0" relativeHeight="251685376" behindDoc="0" locked="0" layoutInCell="1" allowOverlap="1" wp14:anchorId="53F86C30" wp14:editId="37FF2BAD">
            <wp:simplePos x="0" y="0"/>
            <wp:positionH relativeFrom="column">
              <wp:posOffset>70485</wp:posOffset>
            </wp:positionH>
            <wp:positionV relativeFrom="paragraph">
              <wp:posOffset>143510</wp:posOffset>
            </wp:positionV>
            <wp:extent cx="4992928" cy="1078865"/>
            <wp:effectExtent l="152400" t="133350" r="341630" b="368935"/>
            <wp:wrapNone/>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2928" cy="10788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124123" w14:textId="594855CA" w:rsidR="00DD63FE" w:rsidRDefault="00DD63FE" w:rsidP="002B3CD9">
      <w:pPr>
        <w:rPr>
          <w:bCs/>
          <w:color w:val="000000"/>
          <w:lang w:eastAsia="nl-BE"/>
        </w:rPr>
      </w:pPr>
    </w:p>
    <w:p w14:paraId="0A5AFF82" w14:textId="7150679F" w:rsidR="00DD63FE" w:rsidRDefault="00DD63FE" w:rsidP="002B3CD9">
      <w:pPr>
        <w:rPr>
          <w:bCs/>
          <w:color w:val="000000"/>
          <w:lang w:eastAsia="nl-BE"/>
        </w:rPr>
      </w:pPr>
    </w:p>
    <w:p w14:paraId="4CFA3CB8" w14:textId="6EB3CF8F" w:rsidR="00DD63FE" w:rsidRDefault="00DD63FE" w:rsidP="002B3CD9">
      <w:pPr>
        <w:rPr>
          <w:bCs/>
          <w:color w:val="000000"/>
          <w:lang w:eastAsia="nl-BE"/>
        </w:rPr>
      </w:pPr>
    </w:p>
    <w:p w14:paraId="6ACEACD0" w14:textId="5CB96151" w:rsidR="00DD63FE" w:rsidRDefault="00DD63FE" w:rsidP="002B3CD9">
      <w:pPr>
        <w:rPr>
          <w:bCs/>
          <w:color w:val="000000"/>
          <w:lang w:eastAsia="nl-BE"/>
        </w:rPr>
      </w:pPr>
    </w:p>
    <w:p w14:paraId="4D7CE016" w14:textId="4BCAA86E" w:rsidR="00DD63FE" w:rsidRDefault="00876703" w:rsidP="00876703">
      <w:pPr>
        <w:pStyle w:val="ListParagraph"/>
        <w:numPr>
          <w:ilvl w:val="0"/>
          <w:numId w:val="26"/>
        </w:numPr>
        <w:rPr>
          <w:bCs/>
          <w:color w:val="000000"/>
          <w:lang w:eastAsia="nl-BE"/>
        </w:rPr>
      </w:pPr>
      <w:r>
        <w:rPr>
          <w:bCs/>
          <w:color w:val="000000"/>
          <w:lang w:eastAsia="nl-BE"/>
        </w:rPr>
        <w:t xml:space="preserve">Gives an indication </w:t>
      </w:r>
      <w:del w:id="199" w:author="Stassijns, Sam" w:date="2019-03-29T17:48:00Z">
        <w:r w:rsidDel="0064677E">
          <w:rPr>
            <w:bCs/>
            <w:color w:val="000000"/>
            <w:lang w:eastAsia="nl-BE"/>
          </w:rPr>
          <w:delText xml:space="preserve">if </w:delText>
        </w:r>
      </w:del>
      <w:ins w:id="200" w:author="Stassijns, Sam" w:date="2019-03-29T17:48:00Z">
        <w:r w:rsidR="0064677E">
          <w:rPr>
            <w:bCs/>
            <w:color w:val="000000"/>
            <w:lang w:eastAsia="nl-BE"/>
          </w:rPr>
          <w:t xml:space="preserve">whether </w:t>
        </w:r>
      </w:ins>
      <w:r>
        <w:rPr>
          <w:bCs/>
          <w:color w:val="000000"/>
          <w:lang w:eastAsia="nl-BE"/>
        </w:rPr>
        <w:t xml:space="preserve">the report is </w:t>
      </w:r>
      <w:del w:id="201" w:author="Stassijns, Sam" w:date="2019-03-29T17:48:00Z">
        <w:r w:rsidDel="002C6EE3">
          <w:rPr>
            <w:bCs/>
            <w:color w:val="000000"/>
            <w:lang w:eastAsia="nl-BE"/>
          </w:rPr>
          <w:delText xml:space="preserve">mandatory </w:delText>
        </w:r>
      </w:del>
      <w:ins w:id="202" w:author="Stassijns, Sam" w:date="2019-03-29T17:48:00Z">
        <w:r w:rsidR="002C6EE3">
          <w:rPr>
            <w:bCs/>
            <w:color w:val="000000"/>
            <w:lang w:eastAsia="nl-BE"/>
          </w:rPr>
          <w:t xml:space="preserve">Required </w:t>
        </w:r>
      </w:ins>
      <w:r>
        <w:rPr>
          <w:bCs/>
          <w:color w:val="000000"/>
          <w:lang w:eastAsia="nl-BE"/>
        </w:rPr>
        <w:t xml:space="preserve">or Potential. </w:t>
      </w:r>
      <w:r w:rsidR="00FB0BEC">
        <w:rPr>
          <w:bCs/>
          <w:color w:val="000000"/>
          <w:lang w:eastAsia="nl-BE"/>
        </w:rPr>
        <w:t>It will also show the individual report ID and the print button.</w:t>
      </w:r>
    </w:p>
    <w:p w14:paraId="708976DA" w14:textId="4780542E" w:rsidR="00876703" w:rsidRDefault="00876703" w:rsidP="00876703">
      <w:pPr>
        <w:pStyle w:val="ListParagraph"/>
        <w:numPr>
          <w:ilvl w:val="0"/>
          <w:numId w:val="26"/>
        </w:numPr>
        <w:rPr>
          <w:bCs/>
          <w:color w:val="000000"/>
          <w:lang w:eastAsia="nl-BE"/>
        </w:rPr>
      </w:pPr>
      <w:r w:rsidRPr="00876703">
        <w:rPr>
          <w:b/>
          <w:bCs/>
          <w:color w:val="000000"/>
          <w:lang w:eastAsia="nl-BE"/>
        </w:rPr>
        <w:t>REPORT:</w:t>
      </w:r>
      <w:r>
        <w:rPr>
          <w:bCs/>
          <w:color w:val="000000"/>
          <w:lang w:eastAsia="nl-BE"/>
        </w:rPr>
        <w:t xml:space="preserve"> Shows the report that needs to be completed. Here you can fill</w:t>
      </w:r>
      <w:del w:id="203" w:author="Stassijns, Sam" w:date="2019-03-29T17:49:00Z">
        <w:r w:rsidDel="002C6EE3">
          <w:rPr>
            <w:bCs/>
            <w:color w:val="000000"/>
            <w:lang w:eastAsia="nl-BE"/>
          </w:rPr>
          <w:delText>-</w:delText>
        </w:r>
      </w:del>
      <w:ins w:id="204" w:author="Stassijns, Sam" w:date="2019-03-29T17:49:00Z">
        <w:r w:rsidR="002C6EE3">
          <w:rPr>
            <w:bCs/>
            <w:color w:val="000000"/>
            <w:lang w:eastAsia="nl-BE"/>
          </w:rPr>
          <w:t xml:space="preserve"> </w:t>
        </w:r>
      </w:ins>
      <w:r>
        <w:rPr>
          <w:bCs/>
          <w:color w:val="000000"/>
          <w:lang w:eastAsia="nl-BE"/>
        </w:rPr>
        <w:t>in all the details and submit the report</w:t>
      </w:r>
    </w:p>
    <w:p w14:paraId="019D79F8" w14:textId="68CEBF10" w:rsidR="00876703" w:rsidRDefault="00876703" w:rsidP="00876703">
      <w:pPr>
        <w:pStyle w:val="ListParagraph"/>
        <w:numPr>
          <w:ilvl w:val="0"/>
          <w:numId w:val="26"/>
        </w:numPr>
        <w:rPr>
          <w:bCs/>
          <w:color w:val="000000"/>
          <w:lang w:eastAsia="nl-BE"/>
        </w:rPr>
      </w:pPr>
      <w:r w:rsidRPr="00876703">
        <w:rPr>
          <w:b/>
          <w:bCs/>
          <w:color w:val="000000"/>
          <w:lang w:eastAsia="nl-BE"/>
        </w:rPr>
        <w:t>INSTRUCTIONS:</w:t>
      </w:r>
      <w:r>
        <w:rPr>
          <w:bCs/>
          <w:color w:val="000000"/>
          <w:lang w:eastAsia="nl-BE"/>
        </w:rPr>
        <w:t xml:space="preserve"> a short how-to-use instruction text</w:t>
      </w:r>
    </w:p>
    <w:p w14:paraId="5E84BDD9" w14:textId="144E6C89" w:rsidR="00876703" w:rsidRDefault="00876703" w:rsidP="00876703">
      <w:pPr>
        <w:pStyle w:val="ListParagraph"/>
        <w:numPr>
          <w:ilvl w:val="0"/>
          <w:numId w:val="26"/>
        </w:numPr>
        <w:rPr>
          <w:bCs/>
          <w:color w:val="000000"/>
          <w:lang w:eastAsia="nl-BE"/>
        </w:rPr>
      </w:pPr>
      <w:r w:rsidRPr="00876703">
        <w:rPr>
          <w:b/>
          <w:bCs/>
          <w:color w:val="000000"/>
          <w:lang w:eastAsia="nl-BE"/>
        </w:rPr>
        <w:t>SONAR TRIGGER:</w:t>
      </w:r>
      <w:r>
        <w:rPr>
          <w:bCs/>
          <w:color w:val="000000"/>
          <w:lang w:eastAsia="nl-BE"/>
        </w:rPr>
        <w:t xml:space="preserve"> Shows why this report is triggered and </w:t>
      </w:r>
      <w:del w:id="205" w:author="Stassijns, Sam" w:date="2019-03-29T17:49:00Z">
        <w:r w:rsidDel="002C6EE3">
          <w:rPr>
            <w:bCs/>
            <w:color w:val="000000"/>
            <w:lang w:eastAsia="nl-BE"/>
          </w:rPr>
          <w:delText xml:space="preserve">to what </w:delText>
        </w:r>
      </w:del>
      <w:ins w:id="206" w:author="Stassijns, Sam" w:date="2019-03-29T17:49:00Z">
        <w:r w:rsidR="002C6EE3">
          <w:rPr>
            <w:bCs/>
            <w:color w:val="000000"/>
            <w:lang w:eastAsia="nl-BE"/>
          </w:rPr>
          <w:t xml:space="preserve">which </w:t>
        </w:r>
      </w:ins>
      <w:r>
        <w:rPr>
          <w:bCs/>
          <w:color w:val="000000"/>
          <w:lang w:eastAsia="nl-BE"/>
        </w:rPr>
        <w:t xml:space="preserve">conditions the repair needs to meet </w:t>
      </w:r>
      <w:proofErr w:type="gramStart"/>
      <w:r>
        <w:rPr>
          <w:bCs/>
          <w:color w:val="000000"/>
          <w:lang w:eastAsia="nl-BE"/>
        </w:rPr>
        <w:t>in order for</w:t>
      </w:r>
      <w:proofErr w:type="gramEnd"/>
      <w:r>
        <w:rPr>
          <w:bCs/>
          <w:color w:val="000000"/>
          <w:lang w:eastAsia="nl-BE"/>
        </w:rPr>
        <w:t xml:space="preserve"> the report to become </w:t>
      </w:r>
      <w:del w:id="207" w:author="Stassijns, Sam" w:date="2019-03-29T17:49:00Z">
        <w:r w:rsidDel="002C6EE3">
          <w:rPr>
            <w:bCs/>
            <w:color w:val="000000"/>
            <w:lang w:eastAsia="nl-BE"/>
          </w:rPr>
          <w:delText xml:space="preserve">mandatory </w:delText>
        </w:r>
      </w:del>
      <w:ins w:id="208" w:author="Stassijns, Sam" w:date="2019-03-29T17:49:00Z">
        <w:r w:rsidR="002C6EE3">
          <w:rPr>
            <w:bCs/>
            <w:color w:val="000000"/>
            <w:lang w:eastAsia="nl-BE"/>
          </w:rPr>
          <w:t xml:space="preserve">required </w:t>
        </w:r>
      </w:ins>
      <w:r>
        <w:rPr>
          <w:bCs/>
          <w:color w:val="000000"/>
          <w:lang w:eastAsia="nl-BE"/>
        </w:rPr>
        <w:t>or not.</w:t>
      </w:r>
    </w:p>
    <w:p w14:paraId="001A974B" w14:textId="6637B41D" w:rsidR="005A40E2" w:rsidRDefault="00876703" w:rsidP="00876703">
      <w:pPr>
        <w:pStyle w:val="ListParagraph"/>
        <w:numPr>
          <w:ilvl w:val="0"/>
          <w:numId w:val="26"/>
        </w:numPr>
        <w:rPr>
          <w:b/>
          <w:bCs/>
          <w:color w:val="000000"/>
          <w:lang w:eastAsia="nl-BE"/>
        </w:rPr>
      </w:pPr>
      <w:r w:rsidRPr="00876703">
        <w:rPr>
          <w:b/>
          <w:bCs/>
          <w:color w:val="000000"/>
          <w:lang w:eastAsia="nl-BE"/>
        </w:rPr>
        <w:t xml:space="preserve">REPAIR INFORMATION: </w:t>
      </w:r>
      <w:r>
        <w:rPr>
          <w:bCs/>
          <w:color w:val="000000"/>
          <w:lang w:eastAsia="nl-BE"/>
        </w:rPr>
        <w:t xml:space="preserve">gives </w:t>
      </w:r>
      <w:del w:id="209" w:author="Stassijns, Sam" w:date="2019-03-29T17:50:00Z">
        <w:r w:rsidDel="002C6EE3">
          <w:rPr>
            <w:bCs/>
            <w:color w:val="000000"/>
            <w:lang w:eastAsia="nl-BE"/>
          </w:rPr>
          <w:delText xml:space="preserve">some </w:delText>
        </w:r>
      </w:del>
      <w:ins w:id="210" w:author="Stassijns, Sam" w:date="2019-03-29T17:50:00Z">
        <w:r w:rsidR="002C6EE3">
          <w:rPr>
            <w:bCs/>
            <w:color w:val="000000"/>
            <w:lang w:eastAsia="nl-BE"/>
          </w:rPr>
          <w:t xml:space="preserve">the </w:t>
        </w:r>
      </w:ins>
      <w:r>
        <w:rPr>
          <w:bCs/>
          <w:color w:val="000000"/>
          <w:lang w:eastAsia="nl-BE"/>
        </w:rPr>
        <w:t>basic repair information, this avoids the need for basic repair information duplication.</w:t>
      </w:r>
      <w:r w:rsidR="00DA3F6F">
        <w:rPr>
          <w:bCs/>
          <w:color w:val="000000"/>
          <w:lang w:eastAsia="nl-BE"/>
        </w:rPr>
        <w:br/>
      </w:r>
    </w:p>
    <w:p w14:paraId="422C6237" w14:textId="77777777" w:rsidR="005A40E2" w:rsidRDefault="005A40E2">
      <w:pPr>
        <w:rPr>
          <w:b/>
          <w:bCs/>
          <w:color w:val="000000"/>
          <w:lang w:eastAsia="nl-BE"/>
        </w:rPr>
      </w:pPr>
      <w:r>
        <w:rPr>
          <w:b/>
          <w:bCs/>
          <w:color w:val="000000"/>
          <w:lang w:eastAsia="nl-BE"/>
        </w:rPr>
        <w:br w:type="page"/>
      </w:r>
    </w:p>
    <w:p w14:paraId="455A8D98" w14:textId="204FD161" w:rsidR="00876703" w:rsidRPr="00876703" w:rsidDel="00A0121A" w:rsidRDefault="00876703" w:rsidP="00523A94">
      <w:pPr>
        <w:pStyle w:val="Heading2"/>
        <w:rPr>
          <w:del w:id="211" w:author="Stassijns, Sam" w:date="2019-05-09T16:05:00Z"/>
          <w:lang w:eastAsia="nl-BE"/>
        </w:rPr>
      </w:pPr>
    </w:p>
    <w:p w14:paraId="017205D6" w14:textId="34C1A2CE" w:rsidR="00DD63FE" w:rsidRDefault="00FB0BEC" w:rsidP="00523A94">
      <w:pPr>
        <w:pStyle w:val="Heading2"/>
        <w:rPr>
          <w:lang w:eastAsia="nl-BE"/>
        </w:rPr>
      </w:pPr>
      <w:bookmarkStart w:id="212" w:name="_Toc4532230"/>
      <w:r>
        <w:rPr>
          <w:lang w:eastAsia="nl-BE"/>
        </w:rPr>
        <w:t>Submitting</w:t>
      </w:r>
      <w:r w:rsidR="00DA3F6F">
        <w:rPr>
          <w:lang w:eastAsia="nl-BE"/>
        </w:rPr>
        <w:t xml:space="preserve"> a report</w:t>
      </w:r>
      <w:bookmarkEnd w:id="212"/>
    </w:p>
    <w:p w14:paraId="3B7B7AA5" w14:textId="0B1CDF0A" w:rsidR="00DA3F6F" w:rsidRDefault="00DA3F6F" w:rsidP="002B3CD9">
      <w:pPr>
        <w:rPr>
          <w:bCs/>
          <w:color w:val="000000"/>
          <w:lang w:eastAsia="nl-BE"/>
        </w:rPr>
      </w:pPr>
    </w:p>
    <w:p w14:paraId="6DA546F7" w14:textId="5E10DEA9" w:rsidR="00DA3F6F" w:rsidRDefault="00DA3F6F" w:rsidP="002B3CD9">
      <w:pPr>
        <w:rPr>
          <w:bCs/>
          <w:color w:val="000000"/>
          <w:lang w:eastAsia="nl-BE"/>
        </w:rPr>
      </w:pPr>
      <w:r w:rsidRPr="00DA3F6F">
        <w:rPr>
          <w:b/>
          <w:bCs/>
          <w:color w:val="000000"/>
          <w:lang w:eastAsia="nl-BE"/>
        </w:rPr>
        <w:t>Technician name</w:t>
      </w:r>
      <w:r w:rsidR="005A40E2">
        <w:rPr>
          <w:b/>
          <w:bCs/>
          <w:color w:val="000000"/>
          <w:lang w:eastAsia="nl-BE"/>
        </w:rPr>
        <w:t xml:space="preserve"> (A)</w:t>
      </w:r>
      <w:r>
        <w:rPr>
          <w:bCs/>
          <w:color w:val="000000"/>
          <w:lang w:eastAsia="nl-BE"/>
        </w:rPr>
        <w:t>: please enter your/technician first and last name in here. In case there would be questions from SONY regarding a report</w:t>
      </w:r>
      <w:ins w:id="213" w:author="Stassijns, Sam" w:date="2019-03-29T17:50:00Z">
        <w:r w:rsidR="002C6EE3">
          <w:rPr>
            <w:bCs/>
            <w:color w:val="000000"/>
            <w:lang w:eastAsia="nl-BE"/>
          </w:rPr>
          <w:t>, this</w:t>
        </w:r>
      </w:ins>
      <w:r>
        <w:rPr>
          <w:bCs/>
          <w:color w:val="000000"/>
          <w:lang w:eastAsia="nl-BE"/>
        </w:rPr>
        <w:t xml:space="preserve"> makes it easy to trace the actual technician.</w:t>
      </w:r>
    </w:p>
    <w:p w14:paraId="2D65DED6" w14:textId="1EF5B409" w:rsidR="00DA3F6F" w:rsidRDefault="00DA3F6F" w:rsidP="002B3CD9">
      <w:pPr>
        <w:rPr>
          <w:bCs/>
          <w:color w:val="000000"/>
          <w:lang w:eastAsia="nl-BE"/>
        </w:rPr>
      </w:pPr>
      <w:r>
        <w:rPr>
          <w:bCs/>
          <w:color w:val="000000"/>
          <w:lang w:eastAsia="nl-BE"/>
        </w:rPr>
        <w:t>There are 4 different question types:</w:t>
      </w:r>
    </w:p>
    <w:p w14:paraId="5D9A9363" w14:textId="63364AFC" w:rsidR="00DA3F6F" w:rsidRDefault="00DA3F6F" w:rsidP="00DA3F6F">
      <w:pPr>
        <w:pStyle w:val="ListParagraph"/>
        <w:numPr>
          <w:ilvl w:val="0"/>
          <w:numId w:val="25"/>
        </w:numPr>
        <w:rPr>
          <w:bCs/>
          <w:color w:val="000000"/>
          <w:lang w:eastAsia="nl-BE"/>
        </w:rPr>
      </w:pPr>
      <w:r w:rsidRPr="00F81220">
        <w:rPr>
          <w:b/>
          <w:bCs/>
          <w:color w:val="000000"/>
          <w:lang w:eastAsia="nl-BE"/>
        </w:rPr>
        <w:t>Single line</w:t>
      </w:r>
      <w:r>
        <w:rPr>
          <w:bCs/>
          <w:color w:val="000000"/>
          <w:lang w:eastAsia="nl-BE"/>
        </w:rPr>
        <w:t xml:space="preserve"> </w:t>
      </w:r>
      <w:r w:rsidR="005A40E2">
        <w:rPr>
          <w:bCs/>
          <w:color w:val="000000"/>
          <w:lang w:eastAsia="nl-BE"/>
        </w:rPr>
        <w:t xml:space="preserve">(1) </w:t>
      </w:r>
      <w:r>
        <w:rPr>
          <w:bCs/>
          <w:color w:val="000000"/>
          <w:lang w:eastAsia="nl-BE"/>
        </w:rPr>
        <w:t>free text answer</w:t>
      </w:r>
    </w:p>
    <w:p w14:paraId="02527DA9" w14:textId="683AA9CA" w:rsidR="00DA3F6F" w:rsidRDefault="00DA3F6F" w:rsidP="00DA3F6F">
      <w:pPr>
        <w:pStyle w:val="ListParagraph"/>
        <w:rPr>
          <w:bCs/>
          <w:color w:val="000000"/>
          <w:lang w:eastAsia="nl-BE"/>
        </w:rPr>
      </w:pPr>
      <w:r>
        <w:rPr>
          <w:bCs/>
          <w:color w:val="000000"/>
          <w:lang w:eastAsia="nl-BE"/>
        </w:rPr>
        <w:t>A short answer is expected for this question</w:t>
      </w:r>
    </w:p>
    <w:p w14:paraId="2BA0AC54" w14:textId="06E5B29A" w:rsidR="00DA3F6F" w:rsidRDefault="00DA3F6F" w:rsidP="00DA3F6F">
      <w:pPr>
        <w:pStyle w:val="ListParagraph"/>
        <w:numPr>
          <w:ilvl w:val="0"/>
          <w:numId w:val="25"/>
        </w:numPr>
        <w:rPr>
          <w:bCs/>
          <w:color w:val="000000"/>
          <w:lang w:eastAsia="nl-BE"/>
        </w:rPr>
      </w:pPr>
      <w:r w:rsidRPr="00F81220">
        <w:rPr>
          <w:b/>
          <w:bCs/>
          <w:color w:val="000000"/>
          <w:lang w:eastAsia="nl-BE"/>
        </w:rPr>
        <w:t>Multi-line</w:t>
      </w:r>
      <w:r>
        <w:rPr>
          <w:bCs/>
          <w:color w:val="000000"/>
          <w:lang w:eastAsia="nl-BE"/>
        </w:rPr>
        <w:t xml:space="preserve"> </w:t>
      </w:r>
      <w:r w:rsidR="005A40E2">
        <w:rPr>
          <w:bCs/>
          <w:color w:val="000000"/>
          <w:lang w:eastAsia="nl-BE"/>
        </w:rPr>
        <w:t xml:space="preserve">(2) </w:t>
      </w:r>
      <w:r>
        <w:rPr>
          <w:bCs/>
          <w:color w:val="000000"/>
          <w:lang w:eastAsia="nl-BE"/>
        </w:rPr>
        <w:t>free text answer</w:t>
      </w:r>
    </w:p>
    <w:p w14:paraId="311CF279" w14:textId="6A947F34" w:rsidR="00DA3F6F" w:rsidRDefault="00DA3F6F" w:rsidP="00DA3F6F">
      <w:pPr>
        <w:pStyle w:val="ListParagraph"/>
        <w:rPr>
          <w:bCs/>
          <w:color w:val="000000"/>
          <w:lang w:eastAsia="nl-BE"/>
        </w:rPr>
      </w:pPr>
      <w:r>
        <w:rPr>
          <w:bCs/>
          <w:color w:val="000000"/>
          <w:lang w:eastAsia="nl-BE"/>
        </w:rPr>
        <w:t>A more detailed answer is expected for this question</w:t>
      </w:r>
    </w:p>
    <w:p w14:paraId="0244C646" w14:textId="7006A89B" w:rsidR="00DA3F6F" w:rsidRDefault="00DA3F6F" w:rsidP="00DA3F6F">
      <w:pPr>
        <w:pStyle w:val="ListParagraph"/>
        <w:numPr>
          <w:ilvl w:val="0"/>
          <w:numId w:val="25"/>
        </w:numPr>
        <w:rPr>
          <w:bCs/>
          <w:color w:val="000000"/>
          <w:lang w:eastAsia="nl-BE"/>
        </w:rPr>
      </w:pPr>
      <w:r w:rsidRPr="00F81220">
        <w:rPr>
          <w:b/>
          <w:bCs/>
          <w:color w:val="000000"/>
          <w:lang w:eastAsia="nl-BE"/>
        </w:rPr>
        <w:t>Single selection</w:t>
      </w:r>
      <w:r>
        <w:rPr>
          <w:bCs/>
          <w:color w:val="000000"/>
          <w:lang w:eastAsia="nl-BE"/>
        </w:rPr>
        <w:t xml:space="preserve"> </w:t>
      </w:r>
      <w:r w:rsidR="005A40E2">
        <w:rPr>
          <w:bCs/>
          <w:color w:val="000000"/>
          <w:lang w:eastAsia="nl-BE"/>
        </w:rPr>
        <w:t xml:space="preserve">(3) </w:t>
      </w:r>
      <w:r>
        <w:rPr>
          <w:bCs/>
          <w:color w:val="000000"/>
          <w:lang w:eastAsia="nl-BE"/>
        </w:rPr>
        <w:t>answer</w:t>
      </w:r>
    </w:p>
    <w:p w14:paraId="7EB32E69" w14:textId="00088593" w:rsidR="00DA3F6F" w:rsidRDefault="00DA3F6F" w:rsidP="00DA3F6F">
      <w:pPr>
        <w:pStyle w:val="ListParagraph"/>
        <w:numPr>
          <w:ilvl w:val="0"/>
          <w:numId w:val="25"/>
        </w:numPr>
        <w:rPr>
          <w:ins w:id="214" w:author="Stassijns, Sam" w:date="2019-05-09T16:03:00Z"/>
          <w:bCs/>
          <w:color w:val="000000"/>
          <w:lang w:eastAsia="nl-BE"/>
        </w:rPr>
      </w:pPr>
      <w:r w:rsidRPr="00F81220">
        <w:rPr>
          <w:b/>
          <w:bCs/>
          <w:color w:val="000000"/>
          <w:lang w:eastAsia="nl-BE"/>
        </w:rPr>
        <w:t>Multi-selection</w:t>
      </w:r>
      <w:r>
        <w:rPr>
          <w:bCs/>
          <w:color w:val="000000"/>
          <w:lang w:eastAsia="nl-BE"/>
        </w:rPr>
        <w:t xml:space="preserve"> </w:t>
      </w:r>
      <w:r w:rsidR="005A40E2">
        <w:rPr>
          <w:bCs/>
          <w:color w:val="000000"/>
          <w:lang w:eastAsia="nl-BE"/>
        </w:rPr>
        <w:t xml:space="preserve">(4) </w:t>
      </w:r>
      <w:r>
        <w:rPr>
          <w:bCs/>
          <w:color w:val="000000"/>
          <w:lang w:eastAsia="nl-BE"/>
        </w:rPr>
        <w:t>answer</w:t>
      </w:r>
    </w:p>
    <w:p w14:paraId="61F912C5" w14:textId="555F2DCB" w:rsidR="00574C08" w:rsidRPr="00574C08" w:rsidRDefault="00574C08" w:rsidP="00574C08">
      <w:pPr>
        <w:pStyle w:val="ListParagraph"/>
        <w:numPr>
          <w:ilvl w:val="0"/>
          <w:numId w:val="25"/>
        </w:numPr>
        <w:rPr>
          <w:bCs/>
          <w:color w:val="000000"/>
          <w:lang w:eastAsia="nl-BE"/>
          <w:rPrChange w:id="215" w:author="Stassijns, Sam" w:date="2019-05-09T16:03:00Z">
            <w:rPr>
              <w:lang w:eastAsia="nl-BE"/>
            </w:rPr>
          </w:rPrChange>
        </w:rPr>
      </w:pPr>
      <w:ins w:id="216" w:author="Stassijns, Sam" w:date="2019-05-09T16:03:00Z">
        <w:r>
          <w:rPr>
            <w:b/>
            <w:bCs/>
            <w:color w:val="000000"/>
            <w:lang w:eastAsia="nl-BE"/>
          </w:rPr>
          <w:t xml:space="preserve">Comment </w:t>
        </w:r>
        <w:r>
          <w:rPr>
            <w:bCs/>
            <w:color w:val="000000"/>
            <w:lang w:eastAsia="nl-BE"/>
          </w:rPr>
          <w:t>This will provide additional information / instructions linked to this specific report. No answer can be provided. Please read these carefully and follow these instructions in case the report is required.</w:t>
        </w:r>
      </w:ins>
    </w:p>
    <w:p w14:paraId="4D6358CF" w14:textId="29222C74" w:rsidR="00CF13A8" w:rsidRPr="00CC4657" w:rsidRDefault="005A40E2" w:rsidP="002B3CD9">
      <w:pPr>
        <w:rPr>
          <w:rStyle w:val="Strong"/>
          <w:rFonts w:ascii="Times New Roman" w:hAnsi="Times New Roman" w:cs="Times New Roman"/>
          <w:b w:val="0"/>
        </w:rPr>
      </w:pPr>
      <w:r>
        <w:rPr>
          <w:rStyle w:val="Strong"/>
          <w:rFonts w:ascii="Times New Roman" w:hAnsi="Times New Roman" w:cs="Times New Roman"/>
          <w:b w:val="0"/>
          <w:noProof/>
        </w:rPr>
        <w:drawing>
          <wp:inline distT="0" distB="0" distL="0" distR="0" wp14:anchorId="721789A5" wp14:editId="2A747724">
            <wp:extent cx="4488348"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5483" cy="4426626"/>
                    </a:xfrm>
                    <a:prstGeom prst="rect">
                      <a:avLst/>
                    </a:prstGeom>
                    <a:noFill/>
                  </pic:spPr>
                </pic:pic>
              </a:graphicData>
            </a:graphic>
          </wp:inline>
        </w:drawing>
      </w:r>
    </w:p>
    <w:p w14:paraId="542A760F" w14:textId="6D0F4F47" w:rsidR="005A40E2" w:rsidRDefault="00FB0BEC" w:rsidP="009B58A6">
      <w:pPr>
        <w:ind w:left="360"/>
        <w:rPr>
          <w:bCs/>
          <w:color w:val="000000"/>
          <w:lang w:eastAsia="nl-BE"/>
        </w:rPr>
      </w:pPr>
      <w:r>
        <w:rPr>
          <w:bCs/>
          <w:color w:val="000000"/>
          <w:lang w:eastAsia="nl-BE"/>
        </w:rPr>
        <w:t xml:space="preserve">You </w:t>
      </w:r>
      <w:r w:rsidR="00DF0F28">
        <w:rPr>
          <w:bCs/>
          <w:color w:val="000000"/>
          <w:lang w:eastAsia="nl-BE"/>
        </w:rPr>
        <w:t>can</w:t>
      </w:r>
      <w:r w:rsidR="009B58A6">
        <w:rPr>
          <w:bCs/>
          <w:color w:val="000000"/>
          <w:lang w:eastAsia="nl-BE"/>
        </w:rPr>
        <w:t xml:space="preserve"> answer the question in </w:t>
      </w:r>
      <w:r>
        <w:rPr>
          <w:bCs/>
          <w:color w:val="000000"/>
          <w:lang w:eastAsia="nl-BE"/>
        </w:rPr>
        <w:t>your</w:t>
      </w:r>
      <w:r w:rsidR="009B58A6">
        <w:rPr>
          <w:bCs/>
          <w:color w:val="000000"/>
          <w:lang w:eastAsia="nl-BE"/>
        </w:rPr>
        <w:t xml:space="preserve"> own language. </w:t>
      </w:r>
      <w:r w:rsidR="000C1E3A">
        <w:rPr>
          <w:bCs/>
          <w:color w:val="000000"/>
          <w:lang w:eastAsia="nl-BE"/>
        </w:rPr>
        <w:t>Make sure to c</w:t>
      </w:r>
      <w:r w:rsidR="009B58A6">
        <w:rPr>
          <w:bCs/>
          <w:color w:val="000000"/>
          <w:lang w:eastAsia="nl-BE"/>
        </w:rPr>
        <w:t xml:space="preserve">lick on the language </w:t>
      </w:r>
      <w:r w:rsidR="000C1E3A">
        <w:rPr>
          <w:bCs/>
          <w:color w:val="000000"/>
          <w:lang w:eastAsia="nl-BE"/>
        </w:rPr>
        <w:t>selector</w:t>
      </w:r>
      <w:r w:rsidR="009B58A6">
        <w:rPr>
          <w:bCs/>
          <w:color w:val="000000"/>
          <w:lang w:eastAsia="nl-BE"/>
        </w:rPr>
        <w:t xml:space="preserve"> at the </w:t>
      </w:r>
      <w:del w:id="217" w:author="Stassijns, Sam" w:date="2019-03-29T17:51:00Z">
        <w:r w:rsidR="009B58A6" w:rsidDel="002C6EE3">
          <w:rPr>
            <w:bCs/>
            <w:color w:val="000000"/>
            <w:lang w:eastAsia="nl-BE"/>
          </w:rPr>
          <w:delText xml:space="preserve">end </w:delText>
        </w:r>
      </w:del>
      <w:ins w:id="218" w:author="Stassijns, Sam" w:date="2019-03-29T17:51:00Z">
        <w:r w:rsidR="002C6EE3">
          <w:rPr>
            <w:bCs/>
            <w:color w:val="000000"/>
            <w:lang w:eastAsia="nl-BE"/>
          </w:rPr>
          <w:t xml:space="preserve">right hand side </w:t>
        </w:r>
      </w:ins>
      <w:r w:rsidR="009B58A6">
        <w:rPr>
          <w:bCs/>
          <w:color w:val="000000"/>
          <w:lang w:eastAsia="nl-BE"/>
        </w:rPr>
        <w:t xml:space="preserve">of the box </w:t>
      </w:r>
      <w:r w:rsidR="005A40E2">
        <w:rPr>
          <w:bCs/>
          <w:color w:val="000000"/>
          <w:lang w:eastAsia="nl-BE"/>
        </w:rPr>
        <w:t xml:space="preserve">(B) </w:t>
      </w:r>
      <w:r w:rsidR="009B58A6">
        <w:rPr>
          <w:bCs/>
          <w:color w:val="000000"/>
          <w:lang w:eastAsia="nl-BE"/>
        </w:rPr>
        <w:t xml:space="preserve">to set </w:t>
      </w:r>
      <w:del w:id="219" w:author="Stassijns, Sam" w:date="2019-03-29T17:51:00Z">
        <w:r w:rsidR="009B58A6" w:rsidDel="002C6EE3">
          <w:rPr>
            <w:bCs/>
            <w:color w:val="000000"/>
            <w:lang w:eastAsia="nl-BE"/>
          </w:rPr>
          <w:delText xml:space="preserve">the </w:delText>
        </w:r>
      </w:del>
      <w:ins w:id="220" w:author="Stassijns, Sam" w:date="2019-03-29T17:51:00Z">
        <w:r w:rsidR="002C6EE3">
          <w:rPr>
            <w:bCs/>
            <w:color w:val="000000"/>
            <w:lang w:eastAsia="nl-BE"/>
          </w:rPr>
          <w:t xml:space="preserve">your </w:t>
        </w:r>
      </w:ins>
      <w:r w:rsidR="009B58A6">
        <w:rPr>
          <w:bCs/>
          <w:color w:val="000000"/>
          <w:lang w:eastAsia="nl-BE"/>
        </w:rPr>
        <w:t>language</w:t>
      </w:r>
      <w:del w:id="221" w:author="Stassijns, Sam" w:date="2019-03-29T17:52:00Z">
        <w:r w:rsidR="009B58A6" w:rsidDel="002C6EE3">
          <w:rPr>
            <w:bCs/>
            <w:color w:val="000000"/>
            <w:lang w:eastAsia="nl-BE"/>
          </w:rPr>
          <w:delText xml:space="preserve"> accordingly</w:delText>
        </w:r>
      </w:del>
      <w:r w:rsidR="009B58A6">
        <w:rPr>
          <w:bCs/>
          <w:color w:val="000000"/>
          <w:lang w:eastAsia="nl-BE"/>
        </w:rPr>
        <w:t xml:space="preserve">. </w:t>
      </w:r>
    </w:p>
    <w:p w14:paraId="5BAFA106" w14:textId="7F613F17" w:rsidR="009B58A6" w:rsidRDefault="009B58A6" w:rsidP="009B58A6">
      <w:pPr>
        <w:ind w:left="360"/>
        <w:rPr>
          <w:bCs/>
          <w:color w:val="000000"/>
          <w:lang w:eastAsia="nl-BE"/>
        </w:rPr>
      </w:pPr>
      <w:r>
        <w:rPr>
          <w:bCs/>
          <w:color w:val="000000"/>
          <w:lang w:eastAsia="nl-BE"/>
        </w:rPr>
        <w:lastRenderedPageBreak/>
        <w:t>By default</w:t>
      </w:r>
      <w:ins w:id="222" w:author="Stassijns, Sam" w:date="2019-03-29T17:52:00Z">
        <w:r w:rsidR="002C6EE3">
          <w:rPr>
            <w:bCs/>
            <w:color w:val="000000"/>
            <w:lang w:eastAsia="nl-BE"/>
          </w:rPr>
          <w:t>,</w:t>
        </w:r>
      </w:ins>
      <w:r>
        <w:rPr>
          <w:bCs/>
          <w:color w:val="000000"/>
          <w:lang w:eastAsia="nl-BE"/>
        </w:rPr>
        <w:t xml:space="preserve"> the language selection is linked to language setup of your account</w:t>
      </w:r>
      <w:r w:rsidR="002B1CE5">
        <w:rPr>
          <w:bCs/>
          <w:color w:val="000000"/>
          <w:lang w:eastAsia="nl-BE"/>
        </w:rPr>
        <w:t xml:space="preserve"> or the initial language selection you made in case more languages can be applicable for your country.</w:t>
      </w:r>
    </w:p>
    <w:p w14:paraId="66E386A6" w14:textId="77777777" w:rsidR="000C1E3A" w:rsidRDefault="000C1E3A" w:rsidP="009B58A6">
      <w:pPr>
        <w:ind w:left="360"/>
        <w:rPr>
          <w:bCs/>
          <w:color w:val="000000"/>
          <w:lang w:eastAsia="nl-BE"/>
        </w:rPr>
      </w:pPr>
      <w:bookmarkStart w:id="223" w:name="_GoBack"/>
      <w:bookmarkEnd w:id="223"/>
    </w:p>
    <w:p w14:paraId="3419A825" w14:textId="4FE3E422" w:rsidR="002B1CE5" w:rsidRDefault="00FB0BEC" w:rsidP="002B1CE5">
      <w:pPr>
        <w:rPr>
          <w:bCs/>
          <w:color w:val="000000"/>
          <w:lang w:eastAsia="nl-BE"/>
        </w:rPr>
      </w:pPr>
      <w:r>
        <w:rPr>
          <w:bCs/>
          <w:color w:val="000000"/>
          <w:lang w:eastAsia="nl-BE"/>
        </w:rPr>
        <w:t xml:space="preserve">Next to </w:t>
      </w:r>
      <w:ins w:id="224" w:author="Stassijns, Sam" w:date="2019-03-29T17:52:00Z">
        <w:r w:rsidR="002C6EE3">
          <w:rPr>
            <w:bCs/>
            <w:color w:val="000000"/>
            <w:lang w:eastAsia="nl-BE"/>
          </w:rPr>
          <w:t xml:space="preserve">the </w:t>
        </w:r>
      </w:ins>
      <w:r>
        <w:rPr>
          <w:bCs/>
          <w:color w:val="000000"/>
          <w:lang w:eastAsia="nl-BE"/>
        </w:rPr>
        <w:t xml:space="preserve">questions there </w:t>
      </w:r>
      <w:r w:rsidR="002B1CE5">
        <w:rPr>
          <w:bCs/>
          <w:color w:val="000000"/>
          <w:lang w:eastAsia="nl-BE"/>
        </w:rPr>
        <w:t>a</w:t>
      </w:r>
      <w:r>
        <w:rPr>
          <w:bCs/>
          <w:color w:val="000000"/>
          <w:lang w:eastAsia="nl-BE"/>
        </w:rPr>
        <w:t>re</w:t>
      </w:r>
      <w:r w:rsidR="00E957E6">
        <w:rPr>
          <w:bCs/>
          <w:color w:val="000000"/>
          <w:lang w:eastAsia="nl-BE"/>
        </w:rPr>
        <w:t xml:space="preserve"> </w:t>
      </w:r>
      <w:r w:rsidR="002B1CE5">
        <w:rPr>
          <w:bCs/>
          <w:color w:val="000000"/>
          <w:lang w:eastAsia="nl-BE"/>
        </w:rPr>
        <w:t xml:space="preserve">2 </w:t>
      </w:r>
      <w:del w:id="225" w:author="Stassijns, Sam" w:date="2019-03-29T17:52:00Z">
        <w:r w:rsidR="002B1CE5" w:rsidDel="002C6EE3">
          <w:rPr>
            <w:bCs/>
            <w:color w:val="000000"/>
            <w:lang w:eastAsia="nl-BE"/>
          </w:rPr>
          <w:delText xml:space="preserve">different </w:delText>
        </w:r>
      </w:del>
      <w:ins w:id="226" w:author="Stassijns, Sam" w:date="2019-03-29T17:52:00Z">
        <w:r w:rsidR="002C6EE3">
          <w:rPr>
            <w:bCs/>
            <w:color w:val="000000"/>
            <w:lang w:eastAsia="nl-BE"/>
          </w:rPr>
          <w:t xml:space="preserve">further </w:t>
        </w:r>
      </w:ins>
      <w:r w:rsidR="002B1CE5">
        <w:rPr>
          <w:bCs/>
          <w:color w:val="000000"/>
          <w:lang w:eastAsia="nl-BE"/>
        </w:rPr>
        <w:t>attachment</w:t>
      </w:r>
      <w:del w:id="227" w:author="Stassijns, Sam" w:date="2019-03-29T17:52:00Z">
        <w:r w:rsidR="002B1CE5" w:rsidDel="002C6EE3">
          <w:rPr>
            <w:bCs/>
            <w:color w:val="000000"/>
            <w:lang w:eastAsia="nl-BE"/>
          </w:rPr>
          <w:delText>s</w:delText>
        </w:r>
      </w:del>
      <w:r w:rsidR="002B1CE5">
        <w:rPr>
          <w:bCs/>
          <w:color w:val="000000"/>
          <w:lang w:eastAsia="nl-BE"/>
        </w:rPr>
        <w:t xml:space="preserve"> types:</w:t>
      </w:r>
    </w:p>
    <w:p w14:paraId="575475AC" w14:textId="75B3AF25" w:rsidR="002B1CE5" w:rsidRDefault="002B1CE5" w:rsidP="002B1CE5">
      <w:pPr>
        <w:pStyle w:val="ListParagraph"/>
        <w:numPr>
          <w:ilvl w:val="0"/>
          <w:numId w:val="25"/>
        </w:numPr>
        <w:rPr>
          <w:bCs/>
          <w:color w:val="000000"/>
          <w:lang w:eastAsia="nl-BE"/>
        </w:rPr>
      </w:pPr>
      <w:r>
        <w:rPr>
          <w:bCs/>
          <w:color w:val="000000"/>
          <w:lang w:eastAsia="nl-BE"/>
        </w:rPr>
        <w:t>Image attachments</w:t>
      </w:r>
      <w:r w:rsidR="005A40E2">
        <w:rPr>
          <w:bCs/>
          <w:color w:val="000000"/>
          <w:lang w:eastAsia="nl-BE"/>
        </w:rPr>
        <w:t xml:space="preserve"> (5)</w:t>
      </w:r>
      <w:r>
        <w:rPr>
          <w:bCs/>
          <w:color w:val="000000"/>
          <w:lang w:eastAsia="nl-BE"/>
        </w:rPr>
        <w:t>. Maximum image size is indicated in the question.</w:t>
      </w:r>
    </w:p>
    <w:p w14:paraId="095319C7" w14:textId="7BE9FC7F" w:rsidR="005A40E2" w:rsidRDefault="005A40E2" w:rsidP="005A40E2">
      <w:pPr>
        <w:pStyle w:val="ListParagraph"/>
        <w:rPr>
          <w:bCs/>
          <w:color w:val="000000"/>
          <w:lang w:eastAsia="nl-BE"/>
        </w:rPr>
      </w:pPr>
      <w:r>
        <w:rPr>
          <w:bCs/>
          <w:color w:val="000000"/>
          <w:lang w:eastAsia="nl-BE"/>
        </w:rPr>
        <w:t>Supported image</w:t>
      </w:r>
      <w:ins w:id="228" w:author="Stassijns, Sam" w:date="2019-03-29T17:53:00Z">
        <w:r w:rsidR="002C6EE3">
          <w:rPr>
            <w:bCs/>
            <w:color w:val="000000"/>
            <w:lang w:eastAsia="nl-BE"/>
          </w:rPr>
          <w:t xml:space="preserve"> file format</w:t>
        </w:r>
      </w:ins>
      <w:r>
        <w:rPr>
          <w:bCs/>
          <w:color w:val="000000"/>
          <w:lang w:eastAsia="nl-BE"/>
        </w:rPr>
        <w:t xml:space="preserve">s are:  JPG, BMP, RAW, </w:t>
      </w:r>
    </w:p>
    <w:p w14:paraId="5E332658" w14:textId="6A73C0AD" w:rsidR="002B1CE5" w:rsidRDefault="002B1CE5" w:rsidP="002B1CE5">
      <w:pPr>
        <w:pStyle w:val="ListParagraph"/>
        <w:numPr>
          <w:ilvl w:val="0"/>
          <w:numId w:val="25"/>
        </w:numPr>
        <w:rPr>
          <w:bCs/>
          <w:color w:val="000000"/>
          <w:lang w:eastAsia="nl-BE"/>
        </w:rPr>
      </w:pPr>
      <w:r>
        <w:rPr>
          <w:bCs/>
          <w:color w:val="000000"/>
          <w:lang w:eastAsia="nl-BE"/>
        </w:rPr>
        <w:t>File upload</w:t>
      </w:r>
      <w:r w:rsidR="005A40E2">
        <w:rPr>
          <w:bCs/>
          <w:color w:val="000000"/>
          <w:lang w:eastAsia="nl-BE"/>
        </w:rPr>
        <w:t xml:space="preserve"> (6)</w:t>
      </w:r>
      <w:r>
        <w:rPr>
          <w:bCs/>
          <w:color w:val="000000"/>
          <w:lang w:eastAsia="nl-BE"/>
        </w:rPr>
        <w:t>: Maximum file size is indicated in the question.</w:t>
      </w:r>
    </w:p>
    <w:p w14:paraId="43CEE810" w14:textId="2CE3614B" w:rsidR="00E957E6" w:rsidRDefault="005A40E2" w:rsidP="00E957E6">
      <w:pPr>
        <w:pStyle w:val="ListParagraph"/>
        <w:rPr>
          <w:bCs/>
          <w:color w:val="000000"/>
          <w:lang w:eastAsia="nl-BE"/>
        </w:rPr>
      </w:pPr>
      <w:r>
        <w:rPr>
          <w:bCs/>
          <w:color w:val="000000"/>
          <w:lang w:eastAsia="nl-BE"/>
        </w:rPr>
        <w:t>Supported file</w:t>
      </w:r>
      <w:del w:id="229" w:author="Stassijns, Sam" w:date="2019-03-29T17:53:00Z">
        <w:r w:rsidDel="002C6EE3">
          <w:rPr>
            <w:bCs/>
            <w:color w:val="000000"/>
            <w:lang w:eastAsia="nl-BE"/>
          </w:rPr>
          <w:delText>-</w:delText>
        </w:r>
      </w:del>
      <w:ins w:id="230" w:author="Stassijns, Sam" w:date="2019-03-29T17:53:00Z">
        <w:r w:rsidR="002C6EE3">
          <w:rPr>
            <w:bCs/>
            <w:color w:val="000000"/>
            <w:lang w:eastAsia="nl-BE"/>
          </w:rPr>
          <w:t xml:space="preserve"> </w:t>
        </w:r>
      </w:ins>
      <w:r>
        <w:rPr>
          <w:bCs/>
          <w:color w:val="000000"/>
          <w:lang w:eastAsia="nl-BE"/>
        </w:rPr>
        <w:t>types are: Office document files, AVI, MP3, MP4, ZIP, 7Z, RAR, ARC, PDF, WAV, TXT, CSV,</w:t>
      </w:r>
      <w:ins w:id="231" w:author="Stassijns, Sam" w:date="2019-03-29T17:53:00Z">
        <w:r w:rsidR="002C6EE3">
          <w:rPr>
            <w:bCs/>
            <w:color w:val="000000"/>
            <w:lang w:eastAsia="nl-BE"/>
          </w:rPr>
          <w:t xml:space="preserve"> </w:t>
        </w:r>
      </w:ins>
      <w:r>
        <w:rPr>
          <w:bCs/>
          <w:color w:val="000000"/>
          <w:lang w:eastAsia="nl-BE"/>
        </w:rPr>
        <w:t>AFPHOTO</w:t>
      </w:r>
    </w:p>
    <w:p w14:paraId="4F9BB21A" w14:textId="230C70DB" w:rsidR="000C1E3A" w:rsidRDefault="000C1E3A" w:rsidP="00E957E6">
      <w:pPr>
        <w:pStyle w:val="ListParagraph"/>
        <w:rPr>
          <w:bCs/>
          <w:color w:val="000000"/>
          <w:lang w:eastAsia="nl-BE"/>
        </w:rPr>
      </w:pPr>
    </w:p>
    <w:p w14:paraId="2F523A21" w14:textId="27975505" w:rsidR="000C1E3A" w:rsidRDefault="00531273" w:rsidP="00523A94">
      <w:pPr>
        <w:pStyle w:val="Heading2"/>
        <w:rPr>
          <w:lang w:eastAsia="nl-BE"/>
        </w:rPr>
      </w:pPr>
      <w:r>
        <w:rPr>
          <w:lang w:eastAsia="nl-BE"/>
        </w:rPr>
        <w:t>Printing reports</w:t>
      </w:r>
    </w:p>
    <w:p w14:paraId="71E1C958" w14:textId="3E4B6495" w:rsidR="00531273" w:rsidRDefault="00531273" w:rsidP="00E957E6">
      <w:pPr>
        <w:pStyle w:val="ListParagraph"/>
        <w:rPr>
          <w:bCs/>
          <w:color w:val="000000"/>
          <w:lang w:eastAsia="nl-BE"/>
        </w:rPr>
      </w:pPr>
    </w:p>
    <w:p w14:paraId="6D5E8410" w14:textId="11488D60" w:rsidR="00531273" w:rsidRDefault="00531273" w:rsidP="00E957E6">
      <w:pPr>
        <w:pStyle w:val="ListParagraph"/>
        <w:rPr>
          <w:bCs/>
          <w:color w:val="000000"/>
          <w:lang w:eastAsia="nl-BE"/>
        </w:rPr>
      </w:pPr>
      <w:r>
        <w:rPr>
          <w:bCs/>
          <w:color w:val="000000"/>
          <w:lang w:eastAsia="nl-BE"/>
        </w:rPr>
        <w:t xml:space="preserve">To accommodate </w:t>
      </w:r>
      <w:ins w:id="232" w:author="Stassijns, Sam" w:date="2019-03-29T17:55:00Z">
        <w:r w:rsidR="002C6EE3">
          <w:rPr>
            <w:bCs/>
            <w:color w:val="000000"/>
            <w:lang w:eastAsia="nl-BE"/>
          </w:rPr>
          <w:t xml:space="preserve">the technicians who do not have internet access </w:t>
        </w:r>
      </w:ins>
      <w:del w:id="233" w:author="Stassijns, Sam" w:date="2019-03-29T17:55:00Z">
        <w:r w:rsidDel="002C6EE3">
          <w:rPr>
            <w:bCs/>
            <w:color w:val="000000"/>
            <w:lang w:eastAsia="nl-BE"/>
          </w:rPr>
          <w:delText>in case of</w:delText>
        </w:r>
      </w:del>
      <w:ins w:id="234" w:author="Stassijns, Sam" w:date="2019-03-29T17:55:00Z">
        <w:r w:rsidR="002C6EE3">
          <w:rPr>
            <w:bCs/>
            <w:color w:val="000000"/>
            <w:lang w:eastAsia="nl-BE"/>
          </w:rPr>
          <w:t>during</w:t>
        </w:r>
      </w:ins>
      <w:r>
        <w:rPr>
          <w:bCs/>
          <w:color w:val="000000"/>
          <w:lang w:eastAsia="nl-BE"/>
        </w:rPr>
        <w:t xml:space="preserve"> in-home repairs or </w:t>
      </w:r>
      <w:ins w:id="235" w:author="Stassijns, Sam" w:date="2019-03-29T17:55:00Z">
        <w:r w:rsidR="002C6EE3">
          <w:rPr>
            <w:bCs/>
            <w:color w:val="000000"/>
            <w:lang w:eastAsia="nl-BE"/>
          </w:rPr>
          <w:t xml:space="preserve">in </w:t>
        </w:r>
      </w:ins>
      <w:r>
        <w:rPr>
          <w:bCs/>
          <w:color w:val="000000"/>
          <w:lang w:eastAsia="nl-BE"/>
        </w:rPr>
        <w:t>certain workshop setups</w:t>
      </w:r>
      <w:ins w:id="236" w:author="Stassijns, Sam" w:date="2019-03-29T17:56:00Z">
        <w:r w:rsidR="002C6EE3">
          <w:rPr>
            <w:bCs/>
            <w:color w:val="000000"/>
            <w:lang w:eastAsia="nl-BE"/>
          </w:rPr>
          <w:t>,</w:t>
        </w:r>
      </w:ins>
      <w:r>
        <w:rPr>
          <w:bCs/>
          <w:color w:val="000000"/>
          <w:lang w:eastAsia="nl-BE"/>
        </w:rPr>
        <w:t xml:space="preserve"> the reports can also be printed. This allows the technician to complete the repo</w:t>
      </w:r>
      <w:ins w:id="237" w:author="Stassijns, Sam" w:date="2019-03-29T17:54:00Z">
        <w:r w:rsidR="002C6EE3">
          <w:rPr>
            <w:bCs/>
            <w:color w:val="000000"/>
            <w:lang w:eastAsia="nl-BE"/>
          </w:rPr>
          <w:t>r</w:t>
        </w:r>
      </w:ins>
      <w:r>
        <w:rPr>
          <w:bCs/>
          <w:color w:val="000000"/>
          <w:lang w:eastAsia="nl-BE"/>
        </w:rPr>
        <w:t>t off</w:t>
      </w:r>
      <w:del w:id="238" w:author="Stassijns, Sam" w:date="2019-03-29T17:54:00Z">
        <w:r w:rsidDel="002C6EE3">
          <w:rPr>
            <w:bCs/>
            <w:color w:val="000000"/>
            <w:lang w:eastAsia="nl-BE"/>
          </w:rPr>
          <w:delText>-</w:delText>
        </w:r>
      </w:del>
      <w:r>
        <w:rPr>
          <w:bCs/>
          <w:color w:val="000000"/>
          <w:lang w:eastAsia="nl-BE"/>
        </w:rPr>
        <w:t>line. This repo</w:t>
      </w:r>
      <w:ins w:id="239" w:author="Stassijns, Sam" w:date="2019-03-29T17:54:00Z">
        <w:r w:rsidR="002C6EE3">
          <w:rPr>
            <w:bCs/>
            <w:color w:val="000000"/>
            <w:lang w:eastAsia="nl-BE"/>
          </w:rPr>
          <w:t>r</w:t>
        </w:r>
      </w:ins>
      <w:r>
        <w:rPr>
          <w:bCs/>
          <w:color w:val="000000"/>
          <w:lang w:eastAsia="nl-BE"/>
        </w:rPr>
        <w:t>t will then need to be inputted in the digital report upon repair completion.</w:t>
      </w:r>
    </w:p>
    <w:p w14:paraId="784E015B" w14:textId="6396FB17" w:rsidR="00531273" w:rsidRDefault="00531273" w:rsidP="00E957E6">
      <w:pPr>
        <w:pStyle w:val="ListParagraph"/>
        <w:rPr>
          <w:bCs/>
          <w:color w:val="000000"/>
          <w:lang w:eastAsia="nl-BE"/>
        </w:rPr>
      </w:pPr>
    </w:p>
    <w:p w14:paraId="322B8516" w14:textId="510261D0" w:rsidR="00531273" w:rsidRDefault="00531273" w:rsidP="00E957E6">
      <w:pPr>
        <w:pStyle w:val="ListParagraph"/>
        <w:rPr>
          <w:bCs/>
          <w:color w:val="000000"/>
          <w:lang w:eastAsia="nl-BE"/>
        </w:rPr>
      </w:pPr>
      <w:r>
        <w:rPr>
          <w:bCs/>
          <w:color w:val="000000"/>
          <w:lang w:eastAsia="nl-BE"/>
        </w:rPr>
        <w:t xml:space="preserve">The printed document shows all details and </w:t>
      </w:r>
      <w:del w:id="240" w:author="Stassijns, Sam" w:date="2019-03-29T17:56:00Z">
        <w:r w:rsidDel="002C6EE3">
          <w:rPr>
            <w:bCs/>
            <w:color w:val="000000"/>
            <w:lang w:eastAsia="nl-BE"/>
          </w:rPr>
          <w:delText xml:space="preserve">also </w:delText>
        </w:r>
      </w:del>
      <w:r>
        <w:rPr>
          <w:bCs/>
          <w:color w:val="000000"/>
          <w:lang w:eastAsia="nl-BE"/>
        </w:rPr>
        <w:t xml:space="preserve">the report criteria. The technician can fill in the details on the document in the fill-in boxes (indicated with </w:t>
      </w:r>
      <w:r w:rsidRPr="00531273">
        <w:rPr>
          <w:bCs/>
          <w:noProof/>
          <w:color w:val="000000"/>
          <w:lang w:eastAsia="nl-BE"/>
        </w:rPr>
        <w:drawing>
          <wp:inline distT="0" distB="0" distL="0" distR="0" wp14:anchorId="6A6EB345" wp14:editId="33E04877">
            <wp:extent cx="216024" cy="180993"/>
            <wp:effectExtent l="0" t="0" r="0" b="0"/>
            <wp:docPr id="7" name="Picture 6">
              <a:extLst xmlns:a="http://schemas.openxmlformats.org/drawingml/2006/main">
                <a:ext uri="{FF2B5EF4-FFF2-40B4-BE49-F238E27FC236}">
                  <a16:creationId xmlns:a16="http://schemas.microsoft.com/office/drawing/2014/main" id="{2E83EA1F-FD67-4092-B809-E3855AC2E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E83EA1F-FD67-4092-B809-E3855AC2EEB0}"/>
                        </a:ext>
                      </a:extLst>
                    </pic:cNvPr>
                    <pic:cNvPicPr>
                      <a:picLocks noChangeAspect="1"/>
                    </pic:cNvPicPr>
                  </pic:nvPicPr>
                  <pic:blipFill>
                    <a:blip r:embed="rId18"/>
                    <a:stretch>
                      <a:fillRect/>
                    </a:stretch>
                  </pic:blipFill>
                  <pic:spPr>
                    <a:xfrm>
                      <a:off x="0" y="0"/>
                      <a:ext cx="216024" cy="180993"/>
                    </a:xfrm>
                    <a:prstGeom prst="rect">
                      <a:avLst/>
                    </a:prstGeom>
                  </pic:spPr>
                </pic:pic>
              </a:graphicData>
            </a:graphic>
          </wp:inline>
        </w:drawing>
      </w:r>
      <w:r>
        <w:rPr>
          <w:bCs/>
          <w:color w:val="000000"/>
          <w:lang w:eastAsia="nl-BE"/>
        </w:rPr>
        <w:t>)</w:t>
      </w:r>
    </w:p>
    <w:p w14:paraId="2D066039" w14:textId="68A6400C" w:rsidR="00531273" w:rsidRDefault="00531273" w:rsidP="00E957E6">
      <w:pPr>
        <w:pStyle w:val="ListParagraph"/>
        <w:rPr>
          <w:bCs/>
          <w:color w:val="000000"/>
          <w:lang w:eastAsia="nl-BE"/>
        </w:rPr>
      </w:pPr>
    </w:p>
    <w:p w14:paraId="4CF4084A" w14:textId="680AE4CD" w:rsidR="00531273" w:rsidRDefault="00531273" w:rsidP="00E957E6">
      <w:pPr>
        <w:pStyle w:val="ListParagraph"/>
        <w:rPr>
          <w:bCs/>
          <w:color w:val="000000"/>
          <w:lang w:eastAsia="nl-BE"/>
        </w:rPr>
      </w:pPr>
      <w:r w:rsidRPr="00531273">
        <w:rPr>
          <w:bCs/>
          <w:noProof/>
          <w:color w:val="000000"/>
          <w:lang w:eastAsia="nl-BE"/>
        </w:rPr>
        <w:lastRenderedPageBreak/>
        <w:drawing>
          <wp:inline distT="0" distB="0" distL="0" distR="0" wp14:anchorId="04F8730E" wp14:editId="4A6286C0">
            <wp:extent cx="4160028" cy="4409345"/>
            <wp:effectExtent l="152400" t="152400" r="354965" b="353695"/>
            <wp:docPr id="20" name="Picture 19">
              <a:extLst xmlns:a="http://schemas.openxmlformats.org/drawingml/2006/main">
                <a:ext uri="{FF2B5EF4-FFF2-40B4-BE49-F238E27FC236}">
                  <a16:creationId xmlns:a16="http://schemas.microsoft.com/office/drawing/2014/main" id="{BC298C4B-C1F9-40E9-8578-EE08AC74E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BC298C4B-C1F9-40E9-8578-EE08AC74E7E6}"/>
                        </a:ext>
                      </a:extLst>
                    </pic:cNvPr>
                    <pic:cNvPicPr>
                      <a:picLocks noChangeAspect="1"/>
                    </pic:cNvPicPr>
                  </pic:nvPicPr>
                  <pic:blipFill>
                    <a:blip r:embed="rId19"/>
                    <a:stretch>
                      <a:fillRect/>
                    </a:stretch>
                  </pic:blipFill>
                  <pic:spPr>
                    <a:xfrm>
                      <a:off x="0" y="0"/>
                      <a:ext cx="4160028" cy="4409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07B262C" w14:textId="5F741EDA" w:rsidR="00531273" w:rsidRDefault="00531273" w:rsidP="00E957E6">
      <w:pPr>
        <w:pStyle w:val="ListParagraph"/>
        <w:rPr>
          <w:bCs/>
          <w:color w:val="000000"/>
          <w:lang w:eastAsia="nl-BE"/>
        </w:rPr>
      </w:pPr>
    </w:p>
    <w:p w14:paraId="04D08C3B" w14:textId="425904AA" w:rsidR="00531273" w:rsidRDefault="00531273" w:rsidP="00E957E6">
      <w:pPr>
        <w:pStyle w:val="ListParagraph"/>
        <w:rPr>
          <w:bCs/>
          <w:color w:val="000000"/>
          <w:lang w:eastAsia="nl-BE"/>
        </w:rPr>
      </w:pPr>
      <w:r>
        <w:rPr>
          <w:bCs/>
          <w:color w:val="000000"/>
          <w:lang w:eastAsia="nl-BE"/>
        </w:rPr>
        <w:t xml:space="preserve">On the front page </w:t>
      </w:r>
      <w:r w:rsidR="008F0C94">
        <w:rPr>
          <w:bCs/>
          <w:color w:val="000000"/>
          <w:lang w:eastAsia="nl-BE"/>
        </w:rPr>
        <w:t>you can find following information:</w:t>
      </w:r>
    </w:p>
    <w:p w14:paraId="10217475" w14:textId="41DE55E9" w:rsidR="008F0C94" w:rsidRDefault="008F0C94" w:rsidP="008F0C94">
      <w:pPr>
        <w:pStyle w:val="ListParagraph"/>
        <w:numPr>
          <w:ilvl w:val="1"/>
          <w:numId w:val="25"/>
        </w:numPr>
        <w:rPr>
          <w:bCs/>
          <w:color w:val="000000"/>
          <w:lang w:eastAsia="nl-BE"/>
        </w:rPr>
      </w:pPr>
      <w:r>
        <w:rPr>
          <w:bCs/>
          <w:color w:val="000000"/>
          <w:lang w:eastAsia="nl-BE"/>
        </w:rPr>
        <w:t>Basic repair and report title and report details</w:t>
      </w:r>
    </w:p>
    <w:p w14:paraId="09929620" w14:textId="636F39DC" w:rsidR="008F0C94" w:rsidRDefault="008F0C94" w:rsidP="008F0C94">
      <w:pPr>
        <w:pStyle w:val="ListParagraph"/>
        <w:numPr>
          <w:ilvl w:val="1"/>
          <w:numId w:val="25"/>
        </w:numPr>
        <w:rPr>
          <w:bCs/>
          <w:color w:val="000000"/>
          <w:lang w:eastAsia="nl-BE"/>
        </w:rPr>
      </w:pPr>
      <w:proofErr w:type="spellStart"/>
      <w:r>
        <w:rPr>
          <w:bCs/>
          <w:color w:val="000000"/>
          <w:lang w:eastAsia="nl-BE"/>
        </w:rPr>
        <w:t>Fill</w:t>
      </w:r>
      <w:del w:id="241" w:author="Stassijns, Sam" w:date="2019-03-29T17:57:00Z">
        <w:r w:rsidDel="002C6EE3">
          <w:rPr>
            <w:bCs/>
            <w:color w:val="000000"/>
            <w:lang w:eastAsia="nl-BE"/>
          </w:rPr>
          <w:delText>-</w:delText>
        </w:r>
      </w:del>
      <w:r>
        <w:rPr>
          <w:bCs/>
          <w:color w:val="000000"/>
          <w:lang w:eastAsia="nl-BE"/>
        </w:rPr>
        <w:t>in</w:t>
      </w:r>
      <w:proofErr w:type="spellEnd"/>
      <w:r>
        <w:rPr>
          <w:bCs/>
          <w:color w:val="000000"/>
          <w:lang w:eastAsia="nl-BE"/>
        </w:rPr>
        <w:t xml:space="preserve"> field for technician name</w:t>
      </w:r>
    </w:p>
    <w:p w14:paraId="376FB39B" w14:textId="7716CC45" w:rsidR="008F0C94" w:rsidRDefault="008F0C94" w:rsidP="008F0C94">
      <w:pPr>
        <w:pStyle w:val="ListParagraph"/>
        <w:numPr>
          <w:ilvl w:val="1"/>
          <w:numId w:val="25"/>
        </w:numPr>
        <w:rPr>
          <w:bCs/>
          <w:color w:val="000000"/>
          <w:lang w:eastAsia="nl-BE"/>
        </w:rPr>
      </w:pPr>
      <w:r>
        <w:rPr>
          <w:bCs/>
          <w:color w:val="000000"/>
          <w:lang w:eastAsia="nl-BE"/>
        </w:rPr>
        <w:t>Instructions</w:t>
      </w:r>
    </w:p>
    <w:p w14:paraId="40A76C73" w14:textId="093A0227" w:rsidR="008F0C94" w:rsidRDefault="008F0C94" w:rsidP="008F0C94">
      <w:pPr>
        <w:pStyle w:val="ListParagraph"/>
        <w:numPr>
          <w:ilvl w:val="1"/>
          <w:numId w:val="25"/>
        </w:numPr>
        <w:rPr>
          <w:bCs/>
          <w:color w:val="000000"/>
          <w:lang w:eastAsia="nl-BE"/>
        </w:rPr>
      </w:pPr>
      <w:r>
        <w:rPr>
          <w:bCs/>
          <w:color w:val="000000"/>
          <w:lang w:eastAsia="nl-BE"/>
        </w:rPr>
        <w:t>Reporting Criteria</w:t>
      </w:r>
      <w:del w:id="242" w:author="Stassijns, Sam" w:date="2019-03-29T17:57:00Z">
        <w:r w:rsidDel="002C6EE3">
          <w:rPr>
            <w:bCs/>
            <w:color w:val="000000"/>
            <w:lang w:eastAsia="nl-BE"/>
          </w:rPr>
          <w:delText>.</w:delText>
        </w:r>
      </w:del>
    </w:p>
    <w:p w14:paraId="11714A11" w14:textId="6DBDC026" w:rsidR="008F0C94" w:rsidRDefault="008F0C94" w:rsidP="008F0C94">
      <w:pPr>
        <w:pStyle w:val="ListParagraph"/>
        <w:numPr>
          <w:ilvl w:val="2"/>
          <w:numId w:val="25"/>
        </w:numPr>
        <w:rPr>
          <w:bCs/>
          <w:color w:val="000000"/>
          <w:lang w:eastAsia="nl-BE"/>
        </w:rPr>
      </w:pPr>
      <w:r>
        <w:rPr>
          <w:bCs/>
          <w:color w:val="000000"/>
          <w:lang w:eastAsia="nl-BE"/>
        </w:rPr>
        <w:t>As the repair is carried out the technician can enter the details linked to the reporting criteria on this form. If all criteria match with the actual repair data</w:t>
      </w:r>
      <w:ins w:id="243" w:author="Stassijns, Sam" w:date="2019-03-29T17:57:00Z">
        <w:r w:rsidR="002C6EE3">
          <w:rPr>
            <w:bCs/>
            <w:color w:val="000000"/>
            <w:lang w:eastAsia="nl-BE"/>
          </w:rPr>
          <w:t>,</w:t>
        </w:r>
      </w:ins>
      <w:r>
        <w:rPr>
          <w:bCs/>
          <w:color w:val="000000"/>
          <w:lang w:eastAsia="nl-BE"/>
        </w:rPr>
        <w:t xml:space="preserve"> then this will report will become </w:t>
      </w:r>
      <w:ins w:id="244" w:author="Stassijns, Sam" w:date="2019-03-29T17:57:00Z">
        <w:r w:rsidR="002C6EE3">
          <w:rPr>
            <w:bCs/>
            <w:color w:val="000000"/>
            <w:lang w:eastAsia="nl-BE"/>
          </w:rPr>
          <w:t>required</w:t>
        </w:r>
      </w:ins>
      <w:del w:id="245" w:author="Stassijns, Sam" w:date="2019-03-29T17:58:00Z">
        <w:r w:rsidDel="002C6EE3">
          <w:rPr>
            <w:bCs/>
            <w:color w:val="000000"/>
            <w:lang w:eastAsia="nl-BE"/>
          </w:rPr>
          <w:delText>mandatory</w:delText>
        </w:r>
      </w:del>
      <w:ins w:id="246" w:author="Stassijns, Sam" w:date="2019-03-29T17:58:00Z">
        <w:r w:rsidR="009E2C80">
          <w:rPr>
            <w:bCs/>
            <w:color w:val="000000"/>
            <w:lang w:eastAsia="nl-BE"/>
          </w:rPr>
          <w:t xml:space="preserve"> and will need to be</w:t>
        </w:r>
      </w:ins>
      <w:del w:id="247" w:author="Stassijns, Sam" w:date="2019-03-29T17:58:00Z">
        <w:r w:rsidDel="009E2C80">
          <w:rPr>
            <w:bCs/>
            <w:color w:val="000000"/>
            <w:lang w:eastAsia="nl-BE"/>
          </w:rPr>
          <w:delText xml:space="preserve"> to</w:delText>
        </w:r>
      </w:del>
      <w:r>
        <w:rPr>
          <w:bCs/>
          <w:color w:val="000000"/>
          <w:lang w:eastAsia="nl-BE"/>
        </w:rPr>
        <w:t xml:space="preserve"> submit</w:t>
      </w:r>
      <w:ins w:id="248" w:author="Stassijns, Sam" w:date="2019-03-29T17:58:00Z">
        <w:r w:rsidR="009E2C80">
          <w:rPr>
            <w:bCs/>
            <w:color w:val="000000"/>
            <w:lang w:eastAsia="nl-BE"/>
          </w:rPr>
          <w:t>ted</w:t>
        </w:r>
      </w:ins>
      <w:r>
        <w:rPr>
          <w:bCs/>
          <w:color w:val="000000"/>
          <w:lang w:eastAsia="nl-BE"/>
        </w:rPr>
        <w:t xml:space="preserve"> to Sony at repair </w:t>
      </w:r>
      <w:del w:id="249" w:author="Stassijns, Sam" w:date="2019-03-29T18:00:00Z">
        <w:r w:rsidDel="009E2C80">
          <w:rPr>
            <w:bCs/>
            <w:color w:val="000000"/>
            <w:lang w:eastAsia="nl-BE"/>
          </w:rPr>
          <w:delText>closure</w:delText>
        </w:r>
      </w:del>
      <w:ins w:id="250" w:author="Stassijns, Sam" w:date="2019-03-29T18:00:00Z">
        <w:r w:rsidR="009E2C80">
          <w:rPr>
            <w:bCs/>
            <w:color w:val="000000"/>
            <w:lang w:eastAsia="nl-BE"/>
          </w:rPr>
          <w:t>completion</w:t>
        </w:r>
      </w:ins>
      <w:r>
        <w:rPr>
          <w:bCs/>
          <w:color w:val="000000"/>
          <w:lang w:eastAsia="nl-BE"/>
        </w:rPr>
        <w:t>.</w:t>
      </w:r>
    </w:p>
    <w:p w14:paraId="590E7981" w14:textId="77777777" w:rsidR="00531273" w:rsidRDefault="00531273" w:rsidP="00E957E6">
      <w:pPr>
        <w:pStyle w:val="ListParagraph"/>
        <w:rPr>
          <w:bCs/>
          <w:color w:val="000000"/>
          <w:lang w:eastAsia="nl-BE"/>
        </w:rPr>
      </w:pPr>
    </w:p>
    <w:p w14:paraId="5AB845AE" w14:textId="7CF01518" w:rsidR="00531273" w:rsidRDefault="008F0C94" w:rsidP="00E957E6">
      <w:pPr>
        <w:pStyle w:val="ListParagraph"/>
        <w:rPr>
          <w:bCs/>
          <w:color w:val="000000"/>
          <w:lang w:eastAsia="nl-BE"/>
        </w:rPr>
      </w:pPr>
      <w:r>
        <w:rPr>
          <w:bCs/>
          <w:color w:val="000000"/>
          <w:lang w:eastAsia="nl-BE"/>
        </w:rPr>
        <w:t>As of the 2</w:t>
      </w:r>
      <w:r w:rsidRPr="008F0C94">
        <w:rPr>
          <w:bCs/>
          <w:color w:val="000000"/>
          <w:vertAlign w:val="superscript"/>
          <w:lang w:eastAsia="nl-BE"/>
        </w:rPr>
        <w:t>nd</w:t>
      </w:r>
      <w:r>
        <w:rPr>
          <w:bCs/>
          <w:color w:val="000000"/>
          <w:lang w:eastAsia="nl-BE"/>
        </w:rPr>
        <w:t xml:space="preserve"> page</w:t>
      </w:r>
      <w:ins w:id="251" w:author="Stassijns, Sam" w:date="2019-03-29T17:58:00Z">
        <w:r w:rsidR="009E2C80">
          <w:rPr>
            <w:bCs/>
            <w:color w:val="000000"/>
            <w:lang w:eastAsia="nl-BE"/>
          </w:rPr>
          <w:t>,</w:t>
        </w:r>
      </w:ins>
      <w:r>
        <w:rPr>
          <w:bCs/>
          <w:color w:val="000000"/>
          <w:lang w:eastAsia="nl-BE"/>
        </w:rPr>
        <w:t xml:space="preserve"> the actual questions to be completed will be shown.</w:t>
      </w:r>
    </w:p>
    <w:p w14:paraId="6BE4B71E" w14:textId="77777777" w:rsidR="008F0C94" w:rsidRDefault="008F0C94" w:rsidP="00E957E6">
      <w:pPr>
        <w:pStyle w:val="ListParagraph"/>
        <w:rPr>
          <w:bCs/>
          <w:color w:val="000000"/>
          <w:lang w:eastAsia="nl-BE"/>
        </w:rPr>
      </w:pPr>
    </w:p>
    <w:p w14:paraId="01EB9449" w14:textId="3D989823" w:rsidR="00531273" w:rsidRDefault="008F0C94" w:rsidP="00523A94">
      <w:pPr>
        <w:pStyle w:val="Heading2"/>
        <w:rPr>
          <w:lang w:eastAsia="nl-BE"/>
        </w:rPr>
      </w:pPr>
      <w:r>
        <w:rPr>
          <w:lang w:eastAsia="nl-BE"/>
        </w:rPr>
        <w:t>Mobile version</w:t>
      </w:r>
    </w:p>
    <w:p w14:paraId="10C3AB8A" w14:textId="646D5DD5" w:rsidR="008F0C94" w:rsidRDefault="008F0C94" w:rsidP="00E957E6">
      <w:pPr>
        <w:pStyle w:val="ListParagraph"/>
        <w:rPr>
          <w:bCs/>
          <w:color w:val="000000"/>
          <w:lang w:eastAsia="nl-BE"/>
        </w:rPr>
      </w:pPr>
    </w:p>
    <w:p w14:paraId="52B59051" w14:textId="2166283A" w:rsidR="008F0C94" w:rsidRDefault="008F0C94" w:rsidP="00E957E6">
      <w:pPr>
        <w:pStyle w:val="ListParagraph"/>
        <w:rPr>
          <w:bCs/>
          <w:color w:val="000000"/>
          <w:lang w:eastAsia="nl-BE"/>
        </w:rPr>
      </w:pPr>
      <w:r>
        <w:rPr>
          <w:bCs/>
          <w:color w:val="000000"/>
          <w:lang w:eastAsia="nl-BE"/>
        </w:rPr>
        <w:t>The SONAR repo</w:t>
      </w:r>
      <w:ins w:id="252" w:author="Stassijns, Sam" w:date="2019-03-29T17:58:00Z">
        <w:r w:rsidR="009E2C80">
          <w:rPr>
            <w:bCs/>
            <w:color w:val="000000"/>
            <w:lang w:eastAsia="nl-BE"/>
          </w:rPr>
          <w:t>r</w:t>
        </w:r>
      </w:ins>
      <w:r>
        <w:rPr>
          <w:bCs/>
          <w:color w:val="000000"/>
          <w:lang w:eastAsia="nl-BE"/>
        </w:rPr>
        <w:t xml:space="preserve">ts can also be entered using a mobile device (phone / tablet). </w:t>
      </w:r>
    </w:p>
    <w:p w14:paraId="1C96E7D8" w14:textId="58BF65BF" w:rsidR="008F0C94" w:rsidRDefault="008F0C94" w:rsidP="00E957E6">
      <w:pPr>
        <w:pStyle w:val="ListParagraph"/>
        <w:rPr>
          <w:bCs/>
          <w:color w:val="000000"/>
          <w:lang w:eastAsia="nl-BE"/>
        </w:rPr>
      </w:pPr>
      <w:r>
        <w:rPr>
          <w:bCs/>
          <w:color w:val="000000"/>
          <w:lang w:eastAsia="nl-BE"/>
        </w:rPr>
        <w:t xml:space="preserve">This can be done by using the report URL that is provided by Sony and opening </w:t>
      </w:r>
      <w:del w:id="253" w:author="Stassijns, Sam" w:date="2019-03-29T17:59:00Z">
        <w:r w:rsidDel="009E2C80">
          <w:rPr>
            <w:bCs/>
            <w:color w:val="000000"/>
            <w:lang w:eastAsia="nl-BE"/>
          </w:rPr>
          <w:delText xml:space="preserve">that </w:delText>
        </w:r>
      </w:del>
      <w:ins w:id="254" w:author="Stassijns, Sam" w:date="2019-03-29T17:59:00Z">
        <w:r w:rsidR="009E2C80">
          <w:rPr>
            <w:bCs/>
            <w:color w:val="000000"/>
            <w:lang w:eastAsia="nl-BE"/>
          </w:rPr>
          <w:t xml:space="preserve">it </w:t>
        </w:r>
      </w:ins>
      <w:r>
        <w:rPr>
          <w:bCs/>
          <w:color w:val="000000"/>
          <w:lang w:eastAsia="nl-BE"/>
        </w:rPr>
        <w:t>on the mobile device.</w:t>
      </w:r>
    </w:p>
    <w:p w14:paraId="438E46CF" w14:textId="08C28061" w:rsidR="008F0C94" w:rsidRDefault="008F0C94" w:rsidP="00E957E6">
      <w:pPr>
        <w:pStyle w:val="ListParagraph"/>
        <w:rPr>
          <w:bCs/>
          <w:color w:val="000000"/>
          <w:lang w:eastAsia="nl-BE"/>
        </w:rPr>
      </w:pPr>
      <w:r w:rsidRPr="008F0C94">
        <w:rPr>
          <w:bCs/>
          <w:noProof/>
          <w:color w:val="000000"/>
          <w:lang w:eastAsia="nl-BE"/>
        </w:rPr>
        <w:lastRenderedPageBreak/>
        <w:drawing>
          <wp:inline distT="0" distB="0" distL="0" distR="0" wp14:anchorId="28C3ADBB" wp14:editId="75ECA404">
            <wp:extent cx="3061227" cy="4081636"/>
            <wp:effectExtent l="152400" t="152400" r="368300" b="357505"/>
            <wp:docPr id="9" name="Picture 5">
              <a:extLst xmlns:a="http://schemas.openxmlformats.org/drawingml/2006/main">
                <a:ext uri="{FF2B5EF4-FFF2-40B4-BE49-F238E27FC236}">
                  <a16:creationId xmlns:a16="http://schemas.microsoft.com/office/drawing/2014/main" id="{C44F11EE-6DF3-4475-A86E-28F2148F30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44F11EE-6DF3-4475-A86E-28F2148F30F9}"/>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1227" cy="4081636"/>
                    </a:xfrm>
                    <a:prstGeom prst="rect">
                      <a:avLst/>
                    </a:prstGeom>
                    <a:ln>
                      <a:noFill/>
                    </a:ln>
                    <a:effectLst>
                      <a:outerShdw blurRad="292100" dist="139700" dir="2700000" algn="tl" rotWithShape="0">
                        <a:srgbClr val="333333">
                          <a:alpha val="65000"/>
                        </a:srgbClr>
                      </a:outerShdw>
                    </a:effectLst>
                  </pic:spPr>
                </pic:pic>
              </a:graphicData>
            </a:graphic>
          </wp:inline>
        </w:drawing>
      </w:r>
    </w:p>
    <w:p w14:paraId="5505D6BD" w14:textId="77777777" w:rsidR="008F0C94" w:rsidRDefault="008F0C94" w:rsidP="00E957E6">
      <w:pPr>
        <w:pStyle w:val="ListParagraph"/>
        <w:rPr>
          <w:bCs/>
          <w:color w:val="000000"/>
          <w:lang w:eastAsia="nl-BE"/>
        </w:rPr>
      </w:pPr>
    </w:p>
    <w:p w14:paraId="515496A8" w14:textId="72EC3306" w:rsidR="008F0C94" w:rsidRDefault="008F0C94" w:rsidP="00E957E6">
      <w:pPr>
        <w:pStyle w:val="ListParagraph"/>
        <w:rPr>
          <w:bCs/>
          <w:color w:val="000000"/>
          <w:lang w:eastAsia="nl-BE"/>
        </w:rPr>
      </w:pPr>
    </w:p>
    <w:p w14:paraId="6A6E576D" w14:textId="70402AFE" w:rsidR="008F0C94" w:rsidRDefault="008F0C94" w:rsidP="00E957E6">
      <w:pPr>
        <w:pStyle w:val="ListParagraph"/>
        <w:rPr>
          <w:bCs/>
          <w:color w:val="000000"/>
          <w:lang w:eastAsia="nl-BE"/>
        </w:rPr>
      </w:pPr>
    </w:p>
    <w:p w14:paraId="68BE4BE1" w14:textId="77777777" w:rsidR="008F0C94" w:rsidRDefault="008F0C94" w:rsidP="00E957E6">
      <w:pPr>
        <w:pStyle w:val="ListParagraph"/>
        <w:rPr>
          <w:bCs/>
          <w:color w:val="000000"/>
          <w:lang w:eastAsia="nl-BE"/>
        </w:rPr>
      </w:pPr>
    </w:p>
    <w:p w14:paraId="4F9E2606" w14:textId="77777777" w:rsidR="00BB6804" w:rsidRDefault="00BB6804" w:rsidP="00BB6804">
      <w:pPr>
        <w:pStyle w:val="Heading1"/>
        <w:numPr>
          <w:ilvl w:val="0"/>
          <w:numId w:val="0"/>
        </w:numPr>
        <w:ind w:left="432"/>
      </w:pPr>
    </w:p>
    <w:p w14:paraId="10ED0009" w14:textId="33EB5536" w:rsidR="008F0C94" w:rsidRDefault="00BB6804" w:rsidP="008F0C94">
      <w:pPr>
        <w:pStyle w:val="Heading1"/>
      </w:pPr>
      <w:r>
        <w:t>Important notices</w:t>
      </w:r>
    </w:p>
    <w:p w14:paraId="581AED60" w14:textId="151F6E3E" w:rsidR="008F0C94" w:rsidRPr="005E7155" w:rsidRDefault="00BB6804" w:rsidP="00E957E6">
      <w:pPr>
        <w:pStyle w:val="ListParagraph"/>
        <w:rPr>
          <w:bCs/>
          <w:color w:val="000000"/>
          <w:lang w:eastAsia="nl-BE"/>
        </w:rPr>
      </w:pPr>
      <w:r>
        <w:rPr>
          <w:noProof/>
        </w:rPr>
        <w:drawing>
          <wp:anchor distT="0" distB="0" distL="114300" distR="114300" simplePos="0" relativeHeight="251686400" behindDoc="0" locked="0" layoutInCell="1" allowOverlap="1" wp14:anchorId="09DFC2B3" wp14:editId="1C9A976A">
            <wp:simplePos x="0" y="0"/>
            <wp:positionH relativeFrom="page">
              <wp:posOffset>139065</wp:posOffset>
            </wp:positionH>
            <wp:positionV relativeFrom="paragraph">
              <wp:posOffset>208280</wp:posOffset>
            </wp:positionV>
            <wp:extent cx="628650" cy="628650"/>
            <wp:effectExtent l="0" t="0" r="0" b="0"/>
            <wp:wrapNone/>
            <wp:docPr id="7171" name="Picture 7171" descr="Afbeeldingsresultaat voor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importa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12A98" w14:textId="32CA748D" w:rsidR="00BB6804" w:rsidRPr="00BB6804" w:rsidRDefault="002B1CE5" w:rsidP="009B58A6">
      <w:pPr>
        <w:pStyle w:val="ListParagraph"/>
        <w:numPr>
          <w:ilvl w:val="0"/>
          <w:numId w:val="27"/>
        </w:numPr>
        <w:rPr>
          <w:rStyle w:val="Strong"/>
          <w:b w:val="0"/>
          <w:color w:val="000000"/>
          <w:lang w:eastAsia="nl-BE"/>
        </w:rPr>
      </w:pPr>
      <w:r w:rsidRPr="00BB6804">
        <w:rPr>
          <w:rStyle w:val="Strong"/>
          <w:b w:val="0"/>
          <w:color w:val="000000"/>
          <w:lang w:eastAsia="nl-BE"/>
        </w:rPr>
        <w:t xml:space="preserve">The main goal for this tool is to get </w:t>
      </w:r>
      <w:r w:rsidRPr="00BB6804">
        <w:rPr>
          <w:rStyle w:val="Strong"/>
          <w:color w:val="000000"/>
          <w:lang w:eastAsia="nl-BE"/>
        </w:rPr>
        <w:t>detailed repair feedback</w:t>
      </w:r>
      <w:r w:rsidRPr="00BB6804">
        <w:rPr>
          <w:rStyle w:val="Strong"/>
          <w:b w:val="0"/>
          <w:color w:val="000000"/>
          <w:lang w:eastAsia="nl-BE"/>
        </w:rPr>
        <w:t xml:space="preserve"> from our technicians. Please</w:t>
      </w:r>
      <w:r w:rsidR="00BB6804" w:rsidRPr="00BB6804">
        <w:rPr>
          <w:rStyle w:val="Strong"/>
          <w:b w:val="0"/>
          <w:color w:val="000000"/>
          <w:lang w:eastAsia="nl-BE"/>
        </w:rPr>
        <w:t xml:space="preserve"> always </w:t>
      </w:r>
      <w:r w:rsidRPr="00BB6804">
        <w:rPr>
          <w:rStyle w:val="Strong"/>
          <w:b w:val="0"/>
          <w:color w:val="000000"/>
          <w:lang w:eastAsia="nl-BE"/>
        </w:rPr>
        <w:t xml:space="preserve">provide as much detail as possible. </w:t>
      </w:r>
    </w:p>
    <w:p w14:paraId="645F0868" w14:textId="0E54945F" w:rsidR="002B1CE5" w:rsidRPr="00BB6804" w:rsidRDefault="002B1CE5" w:rsidP="009B58A6">
      <w:pPr>
        <w:pStyle w:val="ListParagraph"/>
        <w:numPr>
          <w:ilvl w:val="0"/>
          <w:numId w:val="27"/>
        </w:numPr>
        <w:rPr>
          <w:rStyle w:val="Strong"/>
          <w:b w:val="0"/>
          <w:color w:val="000000"/>
          <w:lang w:eastAsia="nl-BE"/>
        </w:rPr>
      </w:pPr>
      <w:r w:rsidRPr="00BB6804">
        <w:rPr>
          <w:rStyle w:val="Strong"/>
          <w:b w:val="0"/>
          <w:color w:val="000000"/>
          <w:lang w:eastAsia="nl-BE"/>
        </w:rPr>
        <w:t xml:space="preserve">In case of </w:t>
      </w:r>
      <w:r w:rsidRPr="00BB6804">
        <w:rPr>
          <w:rStyle w:val="Strong"/>
          <w:color w:val="000000"/>
          <w:lang w:eastAsia="nl-BE"/>
        </w:rPr>
        <w:t>pictures or other attachments</w:t>
      </w:r>
      <w:r w:rsidRPr="00BB6804">
        <w:rPr>
          <w:rStyle w:val="Strong"/>
          <w:b w:val="0"/>
          <w:color w:val="000000"/>
          <w:lang w:eastAsia="nl-BE"/>
        </w:rPr>
        <w:t xml:space="preserve">, please make sure these are </w:t>
      </w:r>
      <w:r w:rsidRPr="00BB6804">
        <w:rPr>
          <w:rStyle w:val="Strong"/>
          <w:color w:val="000000"/>
          <w:lang w:eastAsia="nl-BE"/>
        </w:rPr>
        <w:t>detailed</w:t>
      </w:r>
      <w:r w:rsidRPr="00BB6804">
        <w:rPr>
          <w:rStyle w:val="Strong"/>
          <w:b w:val="0"/>
          <w:color w:val="000000"/>
          <w:lang w:eastAsia="nl-BE"/>
        </w:rPr>
        <w:t xml:space="preserve"> and </w:t>
      </w:r>
      <w:r w:rsidR="00BB6804">
        <w:rPr>
          <w:rStyle w:val="Strong"/>
          <w:b w:val="0"/>
          <w:color w:val="000000"/>
          <w:lang w:eastAsia="nl-BE"/>
        </w:rPr>
        <w:t xml:space="preserve">clearly </w:t>
      </w:r>
      <w:r w:rsidRPr="00BB6804">
        <w:rPr>
          <w:rStyle w:val="Strong"/>
          <w:b w:val="0"/>
          <w:color w:val="000000"/>
          <w:lang w:eastAsia="nl-BE"/>
        </w:rPr>
        <w:t>show the defect or requested item.</w:t>
      </w:r>
    </w:p>
    <w:p w14:paraId="5172525A" w14:textId="41AF4414" w:rsidR="009B58A6" w:rsidRPr="00BB6804" w:rsidRDefault="009B58A6" w:rsidP="009B58A6">
      <w:pPr>
        <w:pStyle w:val="ListParagraph"/>
        <w:numPr>
          <w:ilvl w:val="0"/>
          <w:numId w:val="27"/>
        </w:numPr>
      </w:pPr>
      <w:r w:rsidRPr="00BB6804">
        <w:rPr>
          <w:b/>
          <w:color w:val="000000"/>
          <w:lang w:eastAsia="nl-BE"/>
        </w:rPr>
        <w:t>All questions need to be answer</w:t>
      </w:r>
      <w:del w:id="255" w:author="Stassijns, Sam" w:date="2019-03-29T18:00:00Z">
        <w:r w:rsidRPr="00BB6804" w:rsidDel="009E2C80">
          <w:rPr>
            <w:b/>
            <w:color w:val="000000"/>
            <w:lang w:eastAsia="nl-BE"/>
          </w:rPr>
          <w:delText>r</w:delText>
        </w:r>
      </w:del>
      <w:r w:rsidRPr="00BB6804">
        <w:rPr>
          <w:b/>
          <w:color w:val="000000"/>
          <w:lang w:eastAsia="nl-BE"/>
        </w:rPr>
        <w:t>ed</w:t>
      </w:r>
      <w:r w:rsidRPr="00BB6804">
        <w:rPr>
          <w:color w:val="000000"/>
          <w:lang w:eastAsia="nl-BE"/>
        </w:rPr>
        <w:t xml:space="preserve"> before a report can be submitted</w:t>
      </w:r>
    </w:p>
    <w:p w14:paraId="793D8784" w14:textId="594DDD56" w:rsidR="009B58A6" w:rsidRPr="00BB6804" w:rsidRDefault="009B58A6" w:rsidP="009B58A6">
      <w:pPr>
        <w:pStyle w:val="ListParagraph"/>
        <w:numPr>
          <w:ilvl w:val="0"/>
          <w:numId w:val="27"/>
        </w:numPr>
        <w:rPr>
          <w:bCs/>
          <w:color w:val="000000"/>
          <w:lang w:eastAsia="nl-BE"/>
        </w:rPr>
      </w:pPr>
      <w:r w:rsidRPr="00BB6804">
        <w:rPr>
          <w:bCs/>
          <w:color w:val="000000"/>
          <w:lang w:eastAsia="nl-BE"/>
        </w:rPr>
        <w:t>In case you cannot provide an answer to the question</w:t>
      </w:r>
      <w:ins w:id="256" w:author="Stassijns, Sam" w:date="2019-03-29T18:00:00Z">
        <w:r w:rsidR="009E2C80">
          <w:rPr>
            <w:bCs/>
            <w:color w:val="000000"/>
            <w:lang w:eastAsia="nl-BE"/>
          </w:rPr>
          <w:t>,</w:t>
        </w:r>
      </w:ins>
      <w:r w:rsidRPr="00BB6804">
        <w:rPr>
          <w:bCs/>
          <w:color w:val="000000"/>
          <w:lang w:eastAsia="nl-BE"/>
        </w:rPr>
        <w:t xml:space="preserve"> </w:t>
      </w:r>
      <w:r w:rsidR="002B1CE5" w:rsidRPr="00BB6804">
        <w:rPr>
          <w:bCs/>
          <w:color w:val="000000"/>
          <w:lang w:eastAsia="nl-BE"/>
        </w:rPr>
        <w:t>enter</w:t>
      </w:r>
      <w:r w:rsidRPr="00BB6804">
        <w:rPr>
          <w:bCs/>
          <w:color w:val="000000"/>
          <w:lang w:eastAsia="nl-BE"/>
        </w:rPr>
        <w:t xml:space="preserve"> </w:t>
      </w:r>
      <w:ins w:id="257" w:author="Stassijns, Sam" w:date="2019-03-29T18:00:00Z">
        <w:r w:rsidR="009E2C80">
          <w:rPr>
            <w:bCs/>
            <w:color w:val="000000"/>
            <w:lang w:eastAsia="nl-BE"/>
          </w:rPr>
          <w:t>“</w:t>
        </w:r>
      </w:ins>
      <w:r w:rsidRPr="00BB6804">
        <w:rPr>
          <w:bCs/>
          <w:color w:val="000000"/>
          <w:lang w:eastAsia="nl-BE"/>
        </w:rPr>
        <w:t>N/A</w:t>
      </w:r>
      <w:ins w:id="258" w:author="Stassijns, Sam" w:date="2019-03-29T18:00:00Z">
        <w:r w:rsidR="009E2C80">
          <w:rPr>
            <w:bCs/>
            <w:color w:val="000000"/>
            <w:lang w:eastAsia="nl-BE"/>
          </w:rPr>
          <w:t>”</w:t>
        </w:r>
      </w:ins>
      <w:r w:rsidRPr="00BB6804">
        <w:rPr>
          <w:bCs/>
          <w:color w:val="000000"/>
          <w:lang w:eastAsia="nl-BE"/>
        </w:rPr>
        <w:t>.</w:t>
      </w:r>
    </w:p>
    <w:p w14:paraId="2DD47056" w14:textId="1B310A6E" w:rsidR="00BB6804" w:rsidRPr="00BB6804" w:rsidRDefault="009B58A6" w:rsidP="009B58A6">
      <w:pPr>
        <w:pStyle w:val="ListParagraph"/>
        <w:numPr>
          <w:ilvl w:val="0"/>
          <w:numId w:val="27"/>
        </w:numPr>
        <w:rPr>
          <w:bCs/>
          <w:color w:val="000000"/>
          <w:lang w:eastAsia="nl-BE"/>
        </w:rPr>
      </w:pPr>
      <w:r w:rsidRPr="00BB6804">
        <w:rPr>
          <w:bCs/>
          <w:color w:val="000000"/>
          <w:lang w:eastAsia="nl-BE"/>
        </w:rPr>
        <w:t>Once a report is submitted</w:t>
      </w:r>
      <w:ins w:id="259" w:author="Stassijns, Sam" w:date="2019-03-29T18:00:00Z">
        <w:r w:rsidR="009E2C80">
          <w:rPr>
            <w:bCs/>
            <w:color w:val="000000"/>
            <w:lang w:eastAsia="nl-BE"/>
          </w:rPr>
          <w:t>,</w:t>
        </w:r>
      </w:ins>
      <w:r w:rsidRPr="00BB6804">
        <w:rPr>
          <w:bCs/>
          <w:color w:val="000000"/>
          <w:lang w:eastAsia="nl-BE"/>
        </w:rPr>
        <w:t xml:space="preserve"> it can no longer be corrected. </w:t>
      </w:r>
    </w:p>
    <w:p w14:paraId="6BAA1E73" w14:textId="38B49422" w:rsidR="00BB6804" w:rsidRPr="00BB6804" w:rsidRDefault="00BB6804" w:rsidP="009B58A6">
      <w:pPr>
        <w:pStyle w:val="ListParagraph"/>
        <w:numPr>
          <w:ilvl w:val="0"/>
          <w:numId w:val="27"/>
        </w:numPr>
        <w:rPr>
          <w:bCs/>
          <w:color w:val="000000"/>
          <w:lang w:eastAsia="nl-BE"/>
        </w:rPr>
      </w:pPr>
      <w:r w:rsidRPr="00BB6804">
        <w:rPr>
          <w:bCs/>
          <w:color w:val="000000"/>
          <w:lang w:eastAsia="nl-BE"/>
        </w:rPr>
        <w:t xml:space="preserve">Only upon repair </w:t>
      </w:r>
      <w:del w:id="260" w:author="Stassijns, Sam" w:date="2019-03-29T18:01:00Z">
        <w:r w:rsidRPr="00BB6804" w:rsidDel="009E2C80">
          <w:rPr>
            <w:bCs/>
            <w:color w:val="000000"/>
            <w:lang w:eastAsia="nl-BE"/>
          </w:rPr>
          <w:delText xml:space="preserve">closure </w:delText>
        </w:r>
      </w:del>
      <w:ins w:id="261" w:author="Stassijns, Sam" w:date="2019-03-29T18:01:00Z">
        <w:r w:rsidR="009E2C80">
          <w:rPr>
            <w:bCs/>
            <w:color w:val="000000"/>
            <w:lang w:eastAsia="nl-BE"/>
          </w:rPr>
          <w:t>completion</w:t>
        </w:r>
        <w:r w:rsidR="009E2C80" w:rsidRPr="00BB6804">
          <w:rPr>
            <w:bCs/>
            <w:color w:val="000000"/>
            <w:lang w:eastAsia="nl-BE"/>
          </w:rPr>
          <w:t xml:space="preserve"> </w:t>
        </w:r>
      </w:ins>
      <w:r w:rsidRPr="00BB6804">
        <w:rPr>
          <w:bCs/>
          <w:color w:val="000000"/>
          <w:lang w:eastAsia="nl-BE"/>
        </w:rPr>
        <w:t>all information is available in the system to make a judg</w:t>
      </w:r>
      <w:del w:id="262" w:author="Stassijns, Sam" w:date="2019-03-29T18:01:00Z">
        <w:r w:rsidRPr="00BB6804" w:rsidDel="009E2C80">
          <w:rPr>
            <w:bCs/>
            <w:color w:val="000000"/>
            <w:lang w:eastAsia="nl-BE"/>
          </w:rPr>
          <w:delText>e</w:delText>
        </w:r>
      </w:del>
      <w:r w:rsidRPr="00BB6804">
        <w:rPr>
          <w:bCs/>
          <w:color w:val="000000"/>
          <w:lang w:eastAsia="nl-BE"/>
        </w:rPr>
        <w:t>ment whether a report is potential or required.</w:t>
      </w:r>
    </w:p>
    <w:p w14:paraId="2C2ED581" w14:textId="1FC53C9D" w:rsidR="00BB6804" w:rsidRPr="00BB6804" w:rsidRDefault="00BB6804" w:rsidP="009B58A6">
      <w:pPr>
        <w:pStyle w:val="ListParagraph"/>
        <w:numPr>
          <w:ilvl w:val="0"/>
          <w:numId w:val="27"/>
        </w:numPr>
        <w:rPr>
          <w:bCs/>
          <w:color w:val="000000"/>
          <w:lang w:eastAsia="nl-BE"/>
        </w:rPr>
      </w:pPr>
      <w:r w:rsidRPr="00BB6804">
        <w:rPr>
          <w:b/>
          <w:bCs/>
          <w:color w:val="000000"/>
          <w:lang w:eastAsia="nl-BE"/>
        </w:rPr>
        <w:t>Only required reports</w:t>
      </w:r>
      <w:r w:rsidRPr="00BB6804">
        <w:rPr>
          <w:bCs/>
          <w:color w:val="000000"/>
          <w:lang w:eastAsia="nl-BE"/>
        </w:rPr>
        <w:t xml:space="preserve"> need to be entered and </w:t>
      </w:r>
      <w:r w:rsidRPr="00BB6804">
        <w:rPr>
          <w:b/>
          <w:bCs/>
          <w:color w:val="000000"/>
          <w:lang w:eastAsia="nl-BE"/>
        </w:rPr>
        <w:t>submitted</w:t>
      </w:r>
      <w:r w:rsidRPr="00BB6804">
        <w:rPr>
          <w:bCs/>
          <w:color w:val="000000"/>
          <w:lang w:eastAsia="nl-BE"/>
        </w:rPr>
        <w:t xml:space="preserve"> to Sony. </w:t>
      </w:r>
    </w:p>
    <w:p w14:paraId="50C70871" w14:textId="198F5EA6" w:rsidR="009B58A6" w:rsidRDefault="00E957E6" w:rsidP="00BB6804">
      <w:pPr>
        <w:pStyle w:val="ListParagraph"/>
        <w:rPr>
          <w:b/>
          <w:bCs/>
          <w:color w:val="000000"/>
          <w:lang w:eastAsia="nl-BE"/>
        </w:rPr>
      </w:pPr>
      <w:r>
        <w:rPr>
          <w:b/>
          <w:bCs/>
          <w:color w:val="000000"/>
          <w:lang w:eastAsia="nl-BE"/>
        </w:rPr>
        <w:lastRenderedPageBreak/>
        <w:br/>
      </w:r>
    </w:p>
    <w:p w14:paraId="4A2F94EC" w14:textId="6CC0E1FD" w:rsidR="0038786D" w:rsidRDefault="00773A47" w:rsidP="00E957E6">
      <w:pPr>
        <w:pStyle w:val="Heading1"/>
      </w:pPr>
      <w:bookmarkStart w:id="263" w:name="_Toc4532231"/>
      <w:r>
        <w:t>Who to contact</w:t>
      </w:r>
      <w:r w:rsidR="009B58A6">
        <w:t xml:space="preserve"> in case of issues</w:t>
      </w:r>
      <w:r>
        <w:t>?</w:t>
      </w:r>
      <w:bookmarkEnd w:id="263"/>
    </w:p>
    <w:p w14:paraId="1E710338" w14:textId="70C852FC" w:rsidR="00E823DD" w:rsidRPr="00646157" w:rsidRDefault="009B58A6" w:rsidP="0084216C">
      <w:pPr>
        <w:pStyle w:val="ListParagraph"/>
        <w:numPr>
          <w:ilvl w:val="0"/>
          <w:numId w:val="9"/>
        </w:numPr>
        <w:rPr>
          <w:rStyle w:val="Emphasis"/>
          <w:rFonts w:cstheme="minorHAnsi"/>
          <w:i w:val="0"/>
          <w:iCs w:val="0"/>
        </w:rPr>
      </w:pPr>
      <w:r>
        <w:rPr>
          <w:rStyle w:val="Emphasis"/>
          <w:rFonts w:ascii="Times New Roman" w:hAnsi="Times New Roman" w:cs="Times New Roman"/>
          <w:i w:val="0"/>
        </w:rPr>
        <w:t>In case you cannot enter any data in the SONAR reports</w:t>
      </w:r>
      <w:ins w:id="264" w:author="Stassijns, Sam" w:date="2019-03-29T18:01:00Z">
        <w:r w:rsidR="009E2C80">
          <w:rPr>
            <w:rStyle w:val="Emphasis"/>
            <w:rFonts w:ascii="Times New Roman" w:hAnsi="Times New Roman" w:cs="Times New Roman"/>
            <w:i w:val="0"/>
          </w:rPr>
          <w:t>,</w:t>
        </w:r>
      </w:ins>
      <w:r>
        <w:rPr>
          <w:rStyle w:val="Emphasis"/>
          <w:rFonts w:ascii="Times New Roman" w:hAnsi="Times New Roman" w:cs="Times New Roman"/>
          <w:i w:val="0"/>
        </w:rPr>
        <w:t xml:space="preserve"> check with the local IT helpdesk</w:t>
      </w:r>
      <w:r w:rsidR="00A246D7" w:rsidRPr="00CC4657">
        <w:rPr>
          <w:rStyle w:val="Emphasis"/>
          <w:rFonts w:ascii="Times New Roman" w:hAnsi="Times New Roman" w:cs="Times New Roman"/>
          <w:i w:val="0"/>
        </w:rPr>
        <w:t>.</w:t>
      </w:r>
      <w:r>
        <w:rPr>
          <w:rStyle w:val="Emphasis"/>
          <w:rFonts w:ascii="Times New Roman" w:hAnsi="Times New Roman" w:cs="Times New Roman"/>
          <w:i w:val="0"/>
        </w:rPr>
        <w:t xml:space="preserve"> </w:t>
      </w:r>
      <w:r w:rsidR="00DF661A">
        <w:rPr>
          <w:rStyle w:val="Emphasis"/>
          <w:rFonts w:ascii="Times New Roman" w:hAnsi="Times New Roman" w:cs="Times New Roman"/>
          <w:i w:val="0"/>
        </w:rPr>
        <w:br/>
      </w:r>
      <w:r>
        <w:rPr>
          <w:rStyle w:val="Emphasis"/>
          <w:rFonts w:ascii="Times New Roman" w:hAnsi="Times New Roman" w:cs="Times New Roman"/>
          <w:i w:val="0"/>
        </w:rPr>
        <w:t xml:space="preserve">If they are unable to resolve </w:t>
      </w:r>
      <w:del w:id="265" w:author="Stassijns, Sam" w:date="2019-03-29T18:01:00Z">
        <w:r w:rsidDel="009E2C80">
          <w:rPr>
            <w:rStyle w:val="Emphasis"/>
            <w:rFonts w:ascii="Times New Roman" w:hAnsi="Times New Roman" w:cs="Times New Roman"/>
            <w:i w:val="0"/>
          </w:rPr>
          <w:delText xml:space="preserve">it </w:delText>
        </w:r>
      </w:del>
      <w:ins w:id="266" w:author="Stassijns, Sam" w:date="2019-03-29T18:01:00Z">
        <w:r w:rsidR="009E2C80">
          <w:rPr>
            <w:rStyle w:val="Emphasis"/>
            <w:rFonts w:ascii="Times New Roman" w:hAnsi="Times New Roman" w:cs="Times New Roman"/>
            <w:i w:val="0"/>
          </w:rPr>
          <w:t xml:space="preserve">the issue, </w:t>
        </w:r>
      </w:ins>
      <w:r>
        <w:rPr>
          <w:rStyle w:val="Emphasis"/>
          <w:rFonts w:ascii="Times New Roman" w:hAnsi="Times New Roman" w:cs="Times New Roman"/>
          <w:i w:val="0"/>
        </w:rPr>
        <w:t xml:space="preserve">escalate </w:t>
      </w:r>
      <w:del w:id="267" w:author="Stassijns, Sam" w:date="2019-03-29T18:01:00Z">
        <w:r w:rsidDel="009E2C80">
          <w:rPr>
            <w:rStyle w:val="Emphasis"/>
            <w:rFonts w:ascii="Times New Roman" w:hAnsi="Times New Roman" w:cs="Times New Roman"/>
            <w:i w:val="0"/>
          </w:rPr>
          <w:delText xml:space="preserve">this </w:delText>
        </w:r>
      </w:del>
      <w:r>
        <w:rPr>
          <w:rStyle w:val="Emphasis"/>
          <w:rFonts w:ascii="Times New Roman" w:hAnsi="Times New Roman" w:cs="Times New Roman"/>
          <w:i w:val="0"/>
        </w:rPr>
        <w:t>to your local Regional Authorised Service Partner who in turn can escalate to SONY.</w:t>
      </w:r>
    </w:p>
    <w:p w14:paraId="0B836201" w14:textId="08D4E649" w:rsidR="00646157" w:rsidRPr="00CC4657" w:rsidRDefault="00646157" w:rsidP="00646157">
      <w:pPr>
        <w:pStyle w:val="ListParagraph"/>
        <w:rPr>
          <w:rFonts w:cstheme="minorHAnsi"/>
        </w:rPr>
      </w:pPr>
    </w:p>
    <w:sectPr w:rsidR="00646157" w:rsidRPr="00CC4657" w:rsidSect="00D93FCC">
      <w:headerReference w:type="default" r:id="rId22"/>
      <w:footerReference w:type="default" r:id="rId23"/>
      <w:pgSz w:w="11906" w:h="16838"/>
      <w:pgMar w:top="1417" w:right="1134" w:bottom="141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5F04" w14:textId="77777777" w:rsidR="00865661" w:rsidRDefault="00865661" w:rsidP="00D93FCC">
      <w:pPr>
        <w:spacing w:after="0" w:line="240" w:lineRule="auto"/>
      </w:pPr>
      <w:r>
        <w:separator/>
      </w:r>
    </w:p>
  </w:endnote>
  <w:endnote w:type="continuationSeparator" w:id="0">
    <w:p w14:paraId="74B7DAB2" w14:textId="77777777" w:rsidR="00865661" w:rsidRDefault="00865661" w:rsidP="00D9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BA05" w14:textId="7BF46723" w:rsidR="00954DD7" w:rsidRPr="00D03EDB" w:rsidRDefault="00954DD7" w:rsidP="00934043">
    <w:pPr>
      <w:pStyle w:val="Footer1"/>
    </w:pPr>
    <w:r>
      <w:tab/>
      <w:t>SONAR Manual rev 1.</w:t>
    </w:r>
    <w:del w:id="268" w:author="Stassijns, Sam" w:date="2019-05-09T16:07:00Z">
      <w:r w:rsidDel="00A0121A">
        <w:delText xml:space="preserve">0 </w:delText>
      </w:r>
    </w:del>
    <w:ins w:id="269" w:author="Stassijns, Sam" w:date="2019-05-09T16:07:00Z">
      <w:r w:rsidR="00A0121A">
        <w:t>2</w:t>
      </w:r>
      <w:r w:rsidR="00A0121A">
        <w:t xml:space="preserve"> </w:t>
      </w:r>
    </w:ins>
    <w:r>
      <w:t xml:space="preserve">– </w:t>
    </w:r>
    <w:del w:id="270" w:author="Stassijns, Sam" w:date="2019-05-09T16:08:00Z">
      <w:r w:rsidDel="00CC3DB2">
        <w:delText xml:space="preserve">March </w:delText>
      </w:r>
    </w:del>
    <w:ins w:id="271" w:author="Stassijns, Sam" w:date="2019-05-09T16:08:00Z">
      <w:r w:rsidR="00CC3DB2">
        <w:t>April</w:t>
      </w:r>
      <w:r w:rsidR="00CC3DB2">
        <w:t xml:space="preserve"> </w:t>
      </w:r>
    </w:ins>
    <w:r>
      <w:t>2019</w:t>
    </w:r>
    <w:r>
      <w:br/>
    </w:r>
    <w:r>
      <w:tab/>
    </w: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r>
      <w:rPr>
        <w:snapToGrid w:val="0"/>
      </w:rPr>
      <w:t xml:space="preserve"> </w:t>
    </w:r>
    <w:r>
      <w:t>of</w:t>
    </w:r>
    <w:r>
      <w:rPr>
        <w:snapToGrid w:val="0"/>
      </w:rPr>
      <w:t xml:space="preserve"> </w:t>
    </w:r>
    <w:r>
      <w:rPr>
        <w:rStyle w:val="pagenumber"/>
      </w:rPr>
      <w:fldChar w:fldCharType="begin"/>
    </w:r>
    <w:r>
      <w:rPr>
        <w:rStyle w:val="pagenumber"/>
      </w:rPr>
      <w:instrText xml:space="preserve"> NUMPAGES </w:instrText>
    </w:r>
    <w:r>
      <w:rPr>
        <w:rStyle w:val="pagenumber"/>
      </w:rPr>
      <w:fldChar w:fldCharType="separate"/>
    </w:r>
    <w:r>
      <w:rPr>
        <w:rStyle w:val="pagenumber"/>
        <w:noProof/>
      </w:rPr>
      <w:t>15</w:t>
    </w:r>
    <w:r>
      <w:rPr>
        <w:rStyle w:val="pagenumber"/>
      </w:rPr>
      <w:fldChar w:fldCharType="end"/>
    </w:r>
  </w:p>
  <w:p w14:paraId="66520644" w14:textId="77777777" w:rsidR="00954DD7" w:rsidRDefault="0095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52835" w14:textId="77777777" w:rsidR="00865661" w:rsidRDefault="00865661" w:rsidP="00D93FCC">
      <w:pPr>
        <w:spacing w:after="0" w:line="240" w:lineRule="auto"/>
      </w:pPr>
      <w:r>
        <w:separator/>
      </w:r>
    </w:p>
  </w:footnote>
  <w:footnote w:type="continuationSeparator" w:id="0">
    <w:p w14:paraId="173B8C1B" w14:textId="77777777" w:rsidR="00865661" w:rsidRDefault="00865661" w:rsidP="00D9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0460E" w14:textId="77777777" w:rsidR="00954DD7" w:rsidRPr="002E3E4C" w:rsidRDefault="00954DD7" w:rsidP="002E3E4C">
    <w:pPr>
      <w:pStyle w:val="Header1"/>
      <w:jc w:val="center"/>
      <w:rPr>
        <w:lang w:val="en-GB"/>
      </w:rPr>
    </w:pPr>
    <w:r w:rsidRPr="002E3E4C">
      <w:rPr>
        <w:lang w:val="en-GB"/>
      </w:rPr>
      <w:t>Confidential</w:t>
    </w:r>
  </w:p>
  <w:p w14:paraId="035C5B9D" w14:textId="77777777" w:rsidR="00954DD7" w:rsidRPr="00EA13B8" w:rsidRDefault="00954DD7">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32D7"/>
    <w:multiLevelType w:val="hybridMultilevel"/>
    <w:tmpl w:val="6978AB30"/>
    <w:lvl w:ilvl="0" w:tplc="040B0001">
      <w:start w:val="1"/>
      <w:numFmt w:val="bullet"/>
      <w:lvlText w:val=""/>
      <w:lvlJc w:val="left"/>
      <w:pPr>
        <w:tabs>
          <w:tab w:val="num" w:pos="720"/>
        </w:tabs>
        <w:ind w:left="720" w:hanging="360"/>
      </w:pPr>
      <w:rPr>
        <w:rFonts w:ascii="Symbol" w:hAnsi="Symbol" w:hint="default"/>
      </w:rPr>
    </w:lvl>
    <w:lvl w:ilvl="1" w:tplc="8AB4C2CA" w:tentative="1">
      <w:start w:val="1"/>
      <w:numFmt w:val="bullet"/>
      <w:lvlText w:val="•"/>
      <w:lvlJc w:val="left"/>
      <w:pPr>
        <w:tabs>
          <w:tab w:val="num" w:pos="1440"/>
        </w:tabs>
        <w:ind w:left="1440" w:hanging="360"/>
      </w:pPr>
      <w:rPr>
        <w:rFonts w:ascii="Arial" w:hAnsi="Arial" w:hint="default"/>
      </w:rPr>
    </w:lvl>
    <w:lvl w:ilvl="2" w:tplc="32C0671A" w:tentative="1">
      <w:start w:val="1"/>
      <w:numFmt w:val="bullet"/>
      <w:lvlText w:val="•"/>
      <w:lvlJc w:val="left"/>
      <w:pPr>
        <w:tabs>
          <w:tab w:val="num" w:pos="2160"/>
        </w:tabs>
        <w:ind w:left="2160" w:hanging="360"/>
      </w:pPr>
      <w:rPr>
        <w:rFonts w:ascii="Arial" w:hAnsi="Arial" w:hint="default"/>
      </w:rPr>
    </w:lvl>
    <w:lvl w:ilvl="3" w:tplc="AE08E8C8" w:tentative="1">
      <w:start w:val="1"/>
      <w:numFmt w:val="bullet"/>
      <w:lvlText w:val="•"/>
      <w:lvlJc w:val="left"/>
      <w:pPr>
        <w:tabs>
          <w:tab w:val="num" w:pos="2880"/>
        </w:tabs>
        <w:ind w:left="2880" w:hanging="360"/>
      </w:pPr>
      <w:rPr>
        <w:rFonts w:ascii="Arial" w:hAnsi="Arial" w:hint="default"/>
      </w:rPr>
    </w:lvl>
    <w:lvl w:ilvl="4" w:tplc="CED0AF32" w:tentative="1">
      <w:start w:val="1"/>
      <w:numFmt w:val="bullet"/>
      <w:lvlText w:val="•"/>
      <w:lvlJc w:val="left"/>
      <w:pPr>
        <w:tabs>
          <w:tab w:val="num" w:pos="3600"/>
        </w:tabs>
        <w:ind w:left="3600" w:hanging="360"/>
      </w:pPr>
      <w:rPr>
        <w:rFonts w:ascii="Arial" w:hAnsi="Arial" w:hint="default"/>
      </w:rPr>
    </w:lvl>
    <w:lvl w:ilvl="5" w:tplc="AF4436CA" w:tentative="1">
      <w:start w:val="1"/>
      <w:numFmt w:val="bullet"/>
      <w:lvlText w:val="•"/>
      <w:lvlJc w:val="left"/>
      <w:pPr>
        <w:tabs>
          <w:tab w:val="num" w:pos="4320"/>
        </w:tabs>
        <w:ind w:left="4320" w:hanging="360"/>
      </w:pPr>
      <w:rPr>
        <w:rFonts w:ascii="Arial" w:hAnsi="Arial" w:hint="default"/>
      </w:rPr>
    </w:lvl>
    <w:lvl w:ilvl="6" w:tplc="4C9A0066" w:tentative="1">
      <w:start w:val="1"/>
      <w:numFmt w:val="bullet"/>
      <w:lvlText w:val="•"/>
      <w:lvlJc w:val="left"/>
      <w:pPr>
        <w:tabs>
          <w:tab w:val="num" w:pos="5040"/>
        </w:tabs>
        <w:ind w:left="5040" w:hanging="360"/>
      </w:pPr>
      <w:rPr>
        <w:rFonts w:ascii="Arial" w:hAnsi="Arial" w:hint="default"/>
      </w:rPr>
    </w:lvl>
    <w:lvl w:ilvl="7" w:tplc="A2447D78" w:tentative="1">
      <w:start w:val="1"/>
      <w:numFmt w:val="bullet"/>
      <w:lvlText w:val="•"/>
      <w:lvlJc w:val="left"/>
      <w:pPr>
        <w:tabs>
          <w:tab w:val="num" w:pos="5760"/>
        </w:tabs>
        <w:ind w:left="5760" w:hanging="360"/>
      </w:pPr>
      <w:rPr>
        <w:rFonts w:ascii="Arial" w:hAnsi="Arial" w:hint="default"/>
      </w:rPr>
    </w:lvl>
    <w:lvl w:ilvl="8" w:tplc="E76CA3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624315"/>
    <w:multiLevelType w:val="hybridMultilevel"/>
    <w:tmpl w:val="DDF82EBE"/>
    <w:lvl w:ilvl="0" w:tplc="5F3857E2">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80748"/>
    <w:multiLevelType w:val="hybridMultilevel"/>
    <w:tmpl w:val="388CC586"/>
    <w:lvl w:ilvl="0" w:tplc="92A0B1F4">
      <w:start w:val="1"/>
      <w:numFmt w:val="decimal"/>
      <w:lvlText w:val="%1."/>
      <w:lvlJc w:val="left"/>
      <w:pPr>
        <w:ind w:left="720" w:hanging="360"/>
      </w:pPr>
      <w:rPr>
        <w:rFonts w:hint="default"/>
        <w:b w:val="0"/>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B44597A"/>
    <w:multiLevelType w:val="hybridMultilevel"/>
    <w:tmpl w:val="56B02D1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DFE0806"/>
    <w:multiLevelType w:val="multilevel"/>
    <w:tmpl w:val="89C85A4E"/>
    <w:lvl w:ilvl="0">
      <w:start w:val="1"/>
      <w:numFmt w:val="decimal"/>
      <w:pStyle w:val="Heading1"/>
      <w:lvlText w:val="%1"/>
      <w:lvlJc w:val="left"/>
      <w:pPr>
        <w:ind w:left="432" w:hanging="432"/>
      </w:pPr>
    </w:lvl>
    <w:lvl w:ilvl="1">
      <w:start w:val="1"/>
      <w:numFmt w:val="decimal"/>
      <w:pStyle w:val="Heading2"/>
      <w:lvlText w:val="%1.%2"/>
      <w:lvlJc w:val="left"/>
      <w:pPr>
        <w:ind w:left="950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0497B5C"/>
    <w:multiLevelType w:val="hybridMultilevel"/>
    <w:tmpl w:val="76CCDC5E"/>
    <w:lvl w:ilvl="0" w:tplc="42E6ED3A">
      <w:start w:val="1"/>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9B70F6"/>
    <w:multiLevelType w:val="hybridMultilevel"/>
    <w:tmpl w:val="8AE04250"/>
    <w:lvl w:ilvl="0" w:tplc="555AC2BE">
      <w:start w:val="4"/>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8019B"/>
    <w:multiLevelType w:val="hybridMultilevel"/>
    <w:tmpl w:val="77BE46D6"/>
    <w:lvl w:ilvl="0" w:tplc="E33AC43C">
      <w:start w:val="1"/>
      <w:numFmt w:val="decimal"/>
      <w:lvlText w:val="%1."/>
      <w:lvlJc w:val="left"/>
      <w:pPr>
        <w:ind w:left="644" w:hanging="360"/>
      </w:pPr>
      <w:rPr>
        <w:rFonts w:hint="default"/>
        <w:b/>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8" w15:restartNumberingAfterBreak="0">
    <w:nsid w:val="20547EEB"/>
    <w:multiLevelType w:val="hybridMultilevel"/>
    <w:tmpl w:val="A50C4796"/>
    <w:lvl w:ilvl="0" w:tplc="6BC01C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16C53F2"/>
    <w:multiLevelType w:val="hybridMultilevel"/>
    <w:tmpl w:val="57409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406C6C"/>
    <w:multiLevelType w:val="hybridMultilevel"/>
    <w:tmpl w:val="16AE5288"/>
    <w:lvl w:ilvl="0" w:tplc="703E68E8">
      <w:start w:val="1"/>
      <w:numFmt w:val="decimal"/>
      <w:lvlText w:val="%1."/>
      <w:lvlJc w:val="left"/>
      <w:pPr>
        <w:ind w:left="1665" w:hanging="13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284DDC"/>
    <w:multiLevelType w:val="hybridMultilevel"/>
    <w:tmpl w:val="201ACF00"/>
    <w:lvl w:ilvl="0" w:tplc="12F474B8">
      <w:start w:val="1"/>
      <w:numFmt w:val="decimal"/>
      <w:lvlText w:val="%1)"/>
      <w:lvlJc w:val="left"/>
      <w:pPr>
        <w:ind w:left="720" w:hanging="360"/>
      </w:pPr>
      <w:rPr>
        <w:rFonts w:ascii="Times New Roman" w:hAnsi="Times New Roman" w:cs="Times New Roman" w:hint="default"/>
        <w:b/>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B06D76"/>
    <w:multiLevelType w:val="hybridMultilevel"/>
    <w:tmpl w:val="22AA5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B54020D"/>
    <w:multiLevelType w:val="hybridMultilevel"/>
    <w:tmpl w:val="84369848"/>
    <w:lvl w:ilvl="0" w:tplc="E03C1BB6">
      <w:start w:val="1"/>
      <w:numFmt w:val="decimal"/>
      <w:lvlText w:val="%1."/>
      <w:lvlJc w:val="left"/>
      <w:pPr>
        <w:ind w:left="1665" w:hanging="13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E619F4"/>
    <w:multiLevelType w:val="hybridMultilevel"/>
    <w:tmpl w:val="A78AD0D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36140B1"/>
    <w:multiLevelType w:val="hybridMultilevel"/>
    <w:tmpl w:val="7F401A7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D676D1"/>
    <w:multiLevelType w:val="hybridMultilevel"/>
    <w:tmpl w:val="F6AEFE0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68D6167"/>
    <w:multiLevelType w:val="hybridMultilevel"/>
    <w:tmpl w:val="9FF888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8E16CD"/>
    <w:multiLevelType w:val="hybridMultilevel"/>
    <w:tmpl w:val="D0BA023E"/>
    <w:lvl w:ilvl="0" w:tplc="B8E0FA1C">
      <w:start w:val="1"/>
      <w:numFmt w:val="decimal"/>
      <w:lvlText w:val="%1."/>
      <w:lvlJc w:val="left"/>
      <w:pPr>
        <w:ind w:left="1665" w:hanging="13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0540B6"/>
    <w:multiLevelType w:val="hybridMultilevel"/>
    <w:tmpl w:val="86D4F6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7EB17FD"/>
    <w:multiLevelType w:val="hybridMultilevel"/>
    <w:tmpl w:val="11A432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53C7A5E"/>
    <w:multiLevelType w:val="hybridMultilevel"/>
    <w:tmpl w:val="48180E00"/>
    <w:lvl w:ilvl="0" w:tplc="92A0B1F4">
      <w:start w:val="1"/>
      <w:numFmt w:val="decimal"/>
      <w:lvlText w:val="%1."/>
      <w:lvlJc w:val="left"/>
      <w:pPr>
        <w:ind w:left="720" w:hanging="360"/>
      </w:pPr>
      <w:rPr>
        <w:b w: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6B710F03"/>
    <w:multiLevelType w:val="hybridMultilevel"/>
    <w:tmpl w:val="92B6C306"/>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0E6F74"/>
    <w:multiLevelType w:val="hybridMultilevel"/>
    <w:tmpl w:val="2CFE8B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E0D2DB1"/>
    <w:multiLevelType w:val="hybridMultilevel"/>
    <w:tmpl w:val="3FBC76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700423C7"/>
    <w:multiLevelType w:val="hybridMultilevel"/>
    <w:tmpl w:val="078038C2"/>
    <w:lvl w:ilvl="0" w:tplc="040B000F">
      <w:start w:val="1"/>
      <w:numFmt w:val="decimal"/>
      <w:lvlText w:val="%1."/>
      <w:lvlJc w:val="left"/>
      <w:pPr>
        <w:ind w:left="720" w:hanging="360"/>
      </w:pPr>
      <w:rPr>
        <w:rFonts w:hint="default"/>
      </w:rPr>
    </w:lvl>
    <w:lvl w:ilvl="1" w:tplc="040B000B">
      <w:start w:val="1"/>
      <w:numFmt w:val="bullet"/>
      <w:lvlText w:val=""/>
      <w:lvlJc w:val="left"/>
      <w:pPr>
        <w:ind w:left="1440" w:hanging="360"/>
      </w:pPr>
      <w:rPr>
        <w:rFonts w:ascii="Wingdings" w:hAnsi="Wingdings"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79A03728"/>
    <w:multiLevelType w:val="hybridMultilevel"/>
    <w:tmpl w:val="84925F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0E4434"/>
    <w:multiLevelType w:val="hybridMultilevel"/>
    <w:tmpl w:val="3BB62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0"/>
  </w:num>
  <w:num w:numId="4">
    <w:abstractNumId w:val="12"/>
  </w:num>
  <w:num w:numId="5">
    <w:abstractNumId w:val="25"/>
  </w:num>
  <w:num w:numId="6">
    <w:abstractNumId w:val="20"/>
  </w:num>
  <w:num w:numId="7">
    <w:abstractNumId w:val="2"/>
  </w:num>
  <w:num w:numId="8">
    <w:abstractNumId w:val="14"/>
  </w:num>
  <w:num w:numId="9">
    <w:abstractNumId w:val="19"/>
  </w:num>
  <w:num w:numId="10">
    <w:abstractNumId w:val="24"/>
  </w:num>
  <w:num w:numId="11">
    <w:abstractNumId w:val="23"/>
  </w:num>
  <w:num w:numId="12">
    <w:abstractNumId w:val="26"/>
  </w:num>
  <w:num w:numId="13">
    <w:abstractNumId w:val="27"/>
  </w:num>
  <w:num w:numId="14">
    <w:abstractNumId w:val="9"/>
  </w:num>
  <w:num w:numId="15">
    <w:abstractNumId w:val="4"/>
  </w:num>
  <w:num w:numId="16">
    <w:abstractNumId w:val="3"/>
  </w:num>
  <w:num w:numId="17">
    <w:abstractNumId w:val="16"/>
  </w:num>
  <w:num w:numId="18">
    <w:abstractNumId w:val="21"/>
  </w:num>
  <w:num w:numId="19">
    <w:abstractNumId w:val="7"/>
  </w:num>
  <w:num w:numId="20">
    <w:abstractNumId w:val="18"/>
  </w:num>
  <w:num w:numId="21">
    <w:abstractNumId w:val="13"/>
  </w:num>
  <w:num w:numId="22">
    <w:abstractNumId w:val="10"/>
  </w:num>
  <w:num w:numId="23">
    <w:abstractNumId w:val="22"/>
  </w:num>
  <w:num w:numId="24">
    <w:abstractNumId w:val="17"/>
  </w:num>
  <w:num w:numId="25">
    <w:abstractNumId w:val="6"/>
  </w:num>
  <w:num w:numId="26">
    <w:abstractNumId w:val="8"/>
  </w:num>
  <w:num w:numId="27">
    <w:abstractNumId w:val="11"/>
  </w:num>
  <w:num w:numId="28">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ssijns, Sam">
    <w15:presenceInfo w15:providerId="AD" w15:userId="S-1-5-21-2055027368-649148005-1435325219-1443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1304"/>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3DD"/>
    <w:rsid w:val="00007915"/>
    <w:rsid w:val="000103FD"/>
    <w:rsid w:val="00015996"/>
    <w:rsid w:val="00026EA4"/>
    <w:rsid w:val="00030EE5"/>
    <w:rsid w:val="00030FC6"/>
    <w:rsid w:val="00043940"/>
    <w:rsid w:val="000461E8"/>
    <w:rsid w:val="00053BC4"/>
    <w:rsid w:val="000610D6"/>
    <w:rsid w:val="0006279B"/>
    <w:rsid w:val="00070023"/>
    <w:rsid w:val="00071430"/>
    <w:rsid w:val="000731C9"/>
    <w:rsid w:val="00073BFB"/>
    <w:rsid w:val="00075A35"/>
    <w:rsid w:val="00080E11"/>
    <w:rsid w:val="00085B53"/>
    <w:rsid w:val="00087AF8"/>
    <w:rsid w:val="000965B1"/>
    <w:rsid w:val="000A175B"/>
    <w:rsid w:val="000A4F9D"/>
    <w:rsid w:val="000B499C"/>
    <w:rsid w:val="000B7576"/>
    <w:rsid w:val="000C02DF"/>
    <w:rsid w:val="000C0468"/>
    <w:rsid w:val="000C1966"/>
    <w:rsid w:val="000C1E3A"/>
    <w:rsid w:val="000C22F0"/>
    <w:rsid w:val="000D2D5F"/>
    <w:rsid w:val="000F0AB0"/>
    <w:rsid w:val="000F5593"/>
    <w:rsid w:val="001015AA"/>
    <w:rsid w:val="001122F7"/>
    <w:rsid w:val="0012385F"/>
    <w:rsid w:val="00124C59"/>
    <w:rsid w:val="00127706"/>
    <w:rsid w:val="00130E27"/>
    <w:rsid w:val="00131007"/>
    <w:rsid w:val="00131A7A"/>
    <w:rsid w:val="00144948"/>
    <w:rsid w:val="001515AD"/>
    <w:rsid w:val="00155363"/>
    <w:rsid w:val="001625FF"/>
    <w:rsid w:val="00163496"/>
    <w:rsid w:val="00167B0C"/>
    <w:rsid w:val="001711BA"/>
    <w:rsid w:val="001712F3"/>
    <w:rsid w:val="001764C4"/>
    <w:rsid w:val="0018025C"/>
    <w:rsid w:val="001851EB"/>
    <w:rsid w:val="00185496"/>
    <w:rsid w:val="00185A53"/>
    <w:rsid w:val="001975CD"/>
    <w:rsid w:val="001A11C8"/>
    <w:rsid w:val="001B1D4C"/>
    <w:rsid w:val="001D1016"/>
    <w:rsid w:val="001F307C"/>
    <w:rsid w:val="001F50DA"/>
    <w:rsid w:val="001F7734"/>
    <w:rsid w:val="002037C6"/>
    <w:rsid w:val="00203BB2"/>
    <w:rsid w:val="00220FB7"/>
    <w:rsid w:val="002237AC"/>
    <w:rsid w:val="00224808"/>
    <w:rsid w:val="00226704"/>
    <w:rsid w:val="0023325F"/>
    <w:rsid w:val="00243CBD"/>
    <w:rsid w:val="00250C39"/>
    <w:rsid w:val="00251C48"/>
    <w:rsid w:val="00265692"/>
    <w:rsid w:val="00275F8E"/>
    <w:rsid w:val="00276C8F"/>
    <w:rsid w:val="00277D7A"/>
    <w:rsid w:val="002832B4"/>
    <w:rsid w:val="00292D30"/>
    <w:rsid w:val="00294025"/>
    <w:rsid w:val="002A3EB6"/>
    <w:rsid w:val="002A50DA"/>
    <w:rsid w:val="002B1CE5"/>
    <w:rsid w:val="002B3CD9"/>
    <w:rsid w:val="002C5892"/>
    <w:rsid w:val="002C6370"/>
    <w:rsid w:val="002C6EE3"/>
    <w:rsid w:val="002C7AAD"/>
    <w:rsid w:val="002D0B5C"/>
    <w:rsid w:val="002E26EE"/>
    <w:rsid w:val="002E3E4C"/>
    <w:rsid w:val="002F7789"/>
    <w:rsid w:val="002F7B58"/>
    <w:rsid w:val="003033AE"/>
    <w:rsid w:val="003043E3"/>
    <w:rsid w:val="00304767"/>
    <w:rsid w:val="00305B38"/>
    <w:rsid w:val="003062BA"/>
    <w:rsid w:val="00310D76"/>
    <w:rsid w:val="003146E3"/>
    <w:rsid w:val="003251A7"/>
    <w:rsid w:val="00326557"/>
    <w:rsid w:val="0033328B"/>
    <w:rsid w:val="0034071E"/>
    <w:rsid w:val="00353F30"/>
    <w:rsid w:val="00356B11"/>
    <w:rsid w:val="00362A72"/>
    <w:rsid w:val="00362FDE"/>
    <w:rsid w:val="0038786D"/>
    <w:rsid w:val="00391331"/>
    <w:rsid w:val="003968B0"/>
    <w:rsid w:val="003A1B36"/>
    <w:rsid w:val="003A1BF6"/>
    <w:rsid w:val="003B3105"/>
    <w:rsid w:val="003B66F1"/>
    <w:rsid w:val="003C21AB"/>
    <w:rsid w:val="003C7514"/>
    <w:rsid w:val="003D3242"/>
    <w:rsid w:val="003D4689"/>
    <w:rsid w:val="003E15E4"/>
    <w:rsid w:val="003E7E00"/>
    <w:rsid w:val="003F3862"/>
    <w:rsid w:val="003F68F6"/>
    <w:rsid w:val="00404536"/>
    <w:rsid w:val="00405A88"/>
    <w:rsid w:val="00414D18"/>
    <w:rsid w:val="004248D3"/>
    <w:rsid w:val="004341D0"/>
    <w:rsid w:val="00434A50"/>
    <w:rsid w:val="00450881"/>
    <w:rsid w:val="00464B8E"/>
    <w:rsid w:val="004671D7"/>
    <w:rsid w:val="004826C5"/>
    <w:rsid w:val="00482CD2"/>
    <w:rsid w:val="004904FA"/>
    <w:rsid w:val="004920AE"/>
    <w:rsid w:val="004A1878"/>
    <w:rsid w:val="004A3639"/>
    <w:rsid w:val="004A63E4"/>
    <w:rsid w:val="004B1070"/>
    <w:rsid w:val="004B5895"/>
    <w:rsid w:val="004C5DC0"/>
    <w:rsid w:val="004E2162"/>
    <w:rsid w:val="004E2D37"/>
    <w:rsid w:val="004E3B14"/>
    <w:rsid w:val="004F0DFA"/>
    <w:rsid w:val="0050279E"/>
    <w:rsid w:val="00503C82"/>
    <w:rsid w:val="00510E37"/>
    <w:rsid w:val="00513994"/>
    <w:rsid w:val="005151DD"/>
    <w:rsid w:val="00523568"/>
    <w:rsid w:val="00523A94"/>
    <w:rsid w:val="00531273"/>
    <w:rsid w:val="005326FD"/>
    <w:rsid w:val="00532934"/>
    <w:rsid w:val="005360E6"/>
    <w:rsid w:val="00536FE6"/>
    <w:rsid w:val="00546126"/>
    <w:rsid w:val="00554EAC"/>
    <w:rsid w:val="0055665B"/>
    <w:rsid w:val="0056070F"/>
    <w:rsid w:val="005746BE"/>
    <w:rsid w:val="00574C08"/>
    <w:rsid w:val="0057737A"/>
    <w:rsid w:val="00585718"/>
    <w:rsid w:val="00590950"/>
    <w:rsid w:val="00591133"/>
    <w:rsid w:val="00591286"/>
    <w:rsid w:val="00592174"/>
    <w:rsid w:val="005A40E2"/>
    <w:rsid w:val="005A476D"/>
    <w:rsid w:val="005A4CA2"/>
    <w:rsid w:val="005A4CE8"/>
    <w:rsid w:val="005A6442"/>
    <w:rsid w:val="005B3DBA"/>
    <w:rsid w:val="005C5B39"/>
    <w:rsid w:val="005D2117"/>
    <w:rsid w:val="005D7DCC"/>
    <w:rsid w:val="005E193C"/>
    <w:rsid w:val="005E7155"/>
    <w:rsid w:val="005F249E"/>
    <w:rsid w:val="005F3F33"/>
    <w:rsid w:val="00601503"/>
    <w:rsid w:val="00604A75"/>
    <w:rsid w:val="00610A5B"/>
    <w:rsid w:val="00615B09"/>
    <w:rsid w:val="006167DF"/>
    <w:rsid w:val="00631BFF"/>
    <w:rsid w:val="006342E9"/>
    <w:rsid w:val="0063674A"/>
    <w:rsid w:val="0064107A"/>
    <w:rsid w:val="006410D4"/>
    <w:rsid w:val="006419B8"/>
    <w:rsid w:val="006457F7"/>
    <w:rsid w:val="00646157"/>
    <w:rsid w:val="0064677E"/>
    <w:rsid w:val="00647EC8"/>
    <w:rsid w:val="0065121C"/>
    <w:rsid w:val="0065706C"/>
    <w:rsid w:val="006606A6"/>
    <w:rsid w:val="006629F7"/>
    <w:rsid w:val="00663ACB"/>
    <w:rsid w:val="00672A2B"/>
    <w:rsid w:val="00677E03"/>
    <w:rsid w:val="00682B3F"/>
    <w:rsid w:val="00687BCE"/>
    <w:rsid w:val="00692C1C"/>
    <w:rsid w:val="006A72DA"/>
    <w:rsid w:val="006B798D"/>
    <w:rsid w:val="006C202B"/>
    <w:rsid w:val="006D205D"/>
    <w:rsid w:val="006F03C4"/>
    <w:rsid w:val="006F1E41"/>
    <w:rsid w:val="006F2AF0"/>
    <w:rsid w:val="006F2D81"/>
    <w:rsid w:val="00704EA9"/>
    <w:rsid w:val="00705046"/>
    <w:rsid w:val="007129E6"/>
    <w:rsid w:val="00723295"/>
    <w:rsid w:val="0072434A"/>
    <w:rsid w:val="00727421"/>
    <w:rsid w:val="007356F7"/>
    <w:rsid w:val="00737DFE"/>
    <w:rsid w:val="0074407B"/>
    <w:rsid w:val="00747E4E"/>
    <w:rsid w:val="00750B2C"/>
    <w:rsid w:val="00752777"/>
    <w:rsid w:val="00761B3C"/>
    <w:rsid w:val="0076221C"/>
    <w:rsid w:val="0076355B"/>
    <w:rsid w:val="007640B9"/>
    <w:rsid w:val="00773A47"/>
    <w:rsid w:val="00780D2C"/>
    <w:rsid w:val="00782BE4"/>
    <w:rsid w:val="0078385A"/>
    <w:rsid w:val="00790ABC"/>
    <w:rsid w:val="007A1207"/>
    <w:rsid w:val="007A165A"/>
    <w:rsid w:val="007A24C6"/>
    <w:rsid w:val="007A3F21"/>
    <w:rsid w:val="007B2FED"/>
    <w:rsid w:val="007D13FB"/>
    <w:rsid w:val="007D2083"/>
    <w:rsid w:val="007D608B"/>
    <w:rsid w:val="007E3578"/>
    <w:rsid w:val="007E782F"/>
    <w:rsid w:val="007F2E1D"/>
    <w:rsid w:val="007F30C8"/>
    <w:rsid w:val="007F65F3"/>
    <w:rsid w:val="0080432F"/>
    <w:rsid w:val="00810169"/>
    <w:rsid w:val="00810964"/>
    <w:rsid w:val="0081105A"/>
    <w:rsid w:val="00811C3B"/>
    <w:rsid w:val="00832488"/>
    <w:rsid w:val="00835F18"/>
    <w:rsid w:val="0084216C"/>
    <w:rsid w:val="00843CAD"/>
    <w:rsid w:val="00846C1A"/>
    <w:rsid w:val="00853721"/>
    <w:rsid w:val="00862292"/>
    <w:rsid w:val="00865661"/>
    <w:rsid w:val="00870B05"/>
    <w:rsid w:val="00873464"/>
    <w:rsid w:val="00876703"/>
    <w:rsid w:val="00877890"/>
    <w:rsid w:val="00882972"/>
    <w:rsid w:val="0088305D"/>
    <w:rsid w:val="00884856"/>
    <w:rsid w:val="0088673A"/>
    <w:rsid w:val="00894820"/>
    <w:rsid w:val="008B0F48"/>
    <w:rsid w:val="008B4FF9"/>
    <w:rsid w:val="008D1CC4"/>
    <w:rsid w:val="008D7E84"/>
    <w:rsid w:val="008F0616"/>
    <w:rsid w:val="008F0C94"/>
    <w:rsid w:val="008F36CD"/>
    <w:rsid w:val="00901C24"/>
    <w:rsid w:val="00906BE7"/>
    <w:rsid w:val="00907CE7"/>
    <w:rsid w:val="00907E24"/>
    <w:rsid w:val="00913042"/>
    <w:rsid w:val="00920CF4"/>
    <w:rsid w:val="0092276D"/>
    <w:rsid w:val="009236D5"/>
    <w:rsid w:val="00930CEF"/>
    <w:rsid w:val="00932CCF"/>
    <w:rsid w:val="00934043"/>
    <w:rsid w:val="00950D39"/>
    <w:rsid w:val="00954DD7"/>
    <w:rsid w:val="0096612C"/>
    <w:rsid w:val="00972F4D"/>
    <w:rsid w:val="00975FB9"/>
    <w:rsid w:val="0098389E"/>
    <w:rsid w:val="00987248"/>
    <w:rsid w:val="009947FA"/>
    <w:rsid w:val="009948DE"/>
    <w:rsid w:val="00997BDA"/>
    <w:rsid w:val="009B0A8F"/>
    <w:rsid w:val="009B1A5F"/>
    <w:rsid w:val="009B2921"/>
    <w:rsid w:val="009B4765"/>
    <w:rsid w:val="009B5278"/>
    <w:rsid w:val="009B58A6"/>
    <w:rsid w:val="009C0E6D"/>
    <w:rsid w:val="009C49EB"/>
    <w:rsid w:val="009C5429"/>
    <w:rsid w:val="009D28D7"/>
    <w:rsid w:val="009D438B"/>
    <w:rsid w:val="009D44DA"/>
    <w:rsid w:val="009E24EE"/>
    <w:rsid w:val="009E2C80"/>
    <w:rsid w:val="009E3D43"/>
    <w:rsid w:val="009F547C"/>
    <w:rsid w:val="009F7B26"/>
    <w:rsid w:val="00A0121A"/>
    <w:rsid w:val="00A1431B"/>
    <w:rsid w:val="00A200E4"/>
    <w:rsid w:val="00A246D7"/>
    <w:rsid w:val="00A24C03"/>
    <w:rsid w:val="00A2792C"/>
    <w:rsid w:val="00A36277"/>
    <w:rsid w:val="00A47A8A"/>
    <w:rsid w:val="00A50889"/>
    <w:rsid w:val="00A57055"/>
    <w:rsid w:val="00A63057"/>
    <w:rsid w:val="00A63069"/>
    <w:rsid w:val="00A70F38"/>
    <w:rsid w:val="00A7170E"/>
    <w:rsid w:val="00A74E4C"/>
    <w:rsid w:val="00A86DB6"/>
    <w:rsid w:val="00A903ED"/>
    <w:rsid w:val="00A97495"/>
    <w:rsid w:val="00AA0D6E"/>
    <w:rsid w:val="00AC1647"/>
    <w:rsid w:val="00AC57BB"/>
    <w:rsid w:val="00AC6F20"/>
    <w:rsid w:val="00AC7825"/>
    <w:rsid w:val="00AF0136"/>
    <w:rsid w:val="00AF0985"/>
    <w:rsid w:val="00B02B78"/>
    <w:rsid w:val="00B03956"/>
    <w:rsid w:val="00B10937"/>
    <w:rsid w:val="00B12D61"/>
    <w:rsid w:val="00B143FA"/>
    <w:rsid w:val="00B21E2C"/>
    <w:rsid w:val="00B24157"/>
    <w:rsid w:val="00B30BDB"/>
    <w:rsid w:val="00B31B7C"/>
    <w:rsid w:val="00B3555C"/>
    <w:rsid w:val="00B36809"/>
    <w:rsid w:val="00B37767"/>
    <w:rsid w:val="00B41904"/>
    <w:rsid w:val="00B51A0C"/>
    <w:rsid w:val="00B57100"/>
    <w:rsid w:val="00B66B98"/>
    <w:rsid w:val="00B71F98"/>
    <w:rsid w:val="00B72727"/>
    <w:rsid w:val="00B847C0"/>
    <w:rsid w:val="00B90E32"/>
    <w:rsid w:val="00B91340"/>
    <w:rsid w:val="00B94BC9"/>
    <w:rsid w:val="00BA29F2"/>
    <w:rsid w:val="00BA5197"/>
    <w:rsid w:val="00BB1BD3"/>
    <w:rsid w:val="00BB65CA"/>
    <w:rsid w:val="00BB6804"/>
    <w:rsid w:val="00BB742D"/>
    <w:rsid w:val="00BC25E7"/>
    <w:rsid w:val="00BC60F8"/>
    <w:rsid w:val="00BC7B34"/>
    <w:rsid w:val="00BD5439"/>
    <w:rsid w:val="00BE1D83"/>
    <w:rsid w:val="00BE79AE"/>
    <w:rsid w:val="00BF23BD"/>
    <w:rsid w:val="00BF444E"/>
    <w:rsid w:val="00BF50F2"/>
    <w:rsid w:val="00BF5AF2"/>
    <w:rsid w:val="00BF6259"/>
    <w:rsid w:val="00BF6DBE"/>
    <w:rsid w:val="00C0547D"/>
    <w:rsid w:val="00C108A3"/>
    <w:rsid w:val="00C1097B"/>
    <w:rsid w:val="00C10AD4"/>
    <w:rsid w:val="00C14EEA"/>
    <w:rsid w:val="00C205EA"/>
    <w:rsid w:val="00C238C0"/>
    <w:rsid w:val="00C301F9"/>
    <w:rsid w:val="00C35747"/>
    <w:rsid w:val="00C42E76"/>
    <w:rsid w:val="00C44E18"/>
    <w:rsid w:val="00C4502B"/>
    <w:rsid w:val="00C472C2"/>
    <w:rsid w:val="00C52256"/>
    <w:rsid w:val="00C5308F"/>
    <w:rsid w:val="00C5794C"/>
    <w:rsid w:val="00C6508A"/>
    <w:rsid w:val="00C670E6"/>
    <w:rsid w:val="00C80EA3"/>
    <w:rsid w:val="00C8552B"/>
    <w:rsid w:val="00C95BAB"/>
    <w:rsid w:val="00C95F94"/>
    <w:rsid w:val="00C96483"/>
    <w:rsid w:val="00CA0DD7"/>
    <w:rsid w:val="00CB253E"/>
    <w:rsid w:val="00CB2905"/>
    <w:rsid w:val="00CB3BF8"/>
    <w:rsid w:val="00CB5B59"/>
    <w:rsid w:val="00CC3DB2"/>
    <w:rsid w:val="00CC4657"/>
    <w:rsid w:val="00CD5272"/>
    <w:rsid w:val="00CE3D97"/>
    <w:rsid w:val="00CF13A8"/>
    <w:rsid w:val="00CF1BB9"/>
    <w:rsid w:val="00CF25FD"/>
    <w:rsid w:val="00CF4031"/>
    <w:rsid w:val="00D000F2"/>
    <w:rsid w:val="00D158A5"/>
    <w:rsid w:val="00D17FF8"/>
    <w:rsid w:val="00D2100E"/>
    <w:rsid w:val="00D31E8C"/>
    <w:rsid w:val="00D33B56"/>
    <w:rsid w:val="00D41FB0"/>
    <w:rsid w:val="00D44D51"/>
    <w:rsid w:val="00D52F22"/>
    <w:rsid w:val="00D535C4"/>
    <w:rsid w:val="00D53674"/>
    <w:rsid w:val="00D53B8E"/>
    <w:rsid w:val="00D54697"/>
    <w:rsid w:val="00D54B6C"/>
    <w:rsid w:val="00D61C95"/>
    <w:rsid w:val="00D704D0"/>
    <w:rsid w:val="00D777CC"/>
    <w:rsid w:val="00D8329C"/>
    <w:rsid w:val="00D83689"/>
    <w:rsid w:val="00D8420D"/>
    <w:rsid w:val="00D86342"/>
    <w:rsid w:val="00D93FCC"/>
    <w:rsid w:val="00DA0500"/>
    <w:rsid w:val="00DA3F6F"/>
    <w:rsid w:val="00DA5B30"/>
    <w:rsid w:val="00DB2014"/>
    <w:rsid w:val="00DB41D8"/>
    <w:rsid w:val="00DC3A1A"/>
    <w:rsid w:val="00DC4B95"/>
    <w:rsid w:val="00DC579A"/>
    <w:rsid w:val="00DC770D"/>
    <w:rsid w:val="00DD0328"/>
    <w:rsid w:val="00DD63FE"/>
    <w:rsid w:val="00DF0E72"/>
    <w:rsid w:val="00DF0F28"/>
    <w:rsid w:val="00DF1298"/>
    <w:rsid w:val="00DF661A"/>
    <w:rsid w:val="00E11467"/>
    <w:rsid w:val="00E11DE0"/>
    <w:rsid w:val="00E1702B"/>
    <w:rsid w:val="00E324B0"/>
    <w:rsid w:val="00E36AAB"/>
    <w:rsid w:val="00E40D35"/>
    <w:rsid w:val="00E50FAE"/>
    <w:rsid w:val="00E60319"/>
    <w:rsid w:val="00E74052"/>
    <w:rsid w:val="00E823DD"/>
    <w:rsid w:val="00E82A2B"/>
    <w:rsid w:val="00E900A9"/>
    <w:rsid w:val="00E957E6"/>
    <w:rsid w:val="00EA0703"/>
    <w:rsid w:val="00EA13B8"/>
    <w:rsid w:val="00EB7F2C"/>
    <w:rsid w:val="00EC5E45"/>
    <w:rsid w:val="00ED20FD"/>
    <w:rsid w:val="00ED7081"/>
    <w:rsid w:val="00EE1962"/>
    <w:rsid w:val="00EE3FC0"/>
    <w:rsid w:val="00EF2F06"/>
    <w:rsid w:val="00EF537F"/>
    <w:rsid w:val="00EF7E20"/>
    <w:rsid w:val="00F04408"/>
    <w:rsid w:val="00F07B18"/>
    <w:rsid w:val="00F17863"/>
    <w:rsid w:val="00F33ED1"/>
    <w:rsid w:val="00F34BAC"/>
    <w:rsid w:val="00F40952"/>
    <w:rsid w:val="00F415D2"/>
    <w:rsid w:val="00F478AC"/>
    <w:rsid w:val="00F53FFE"/>
    <w:rsid w:val="00F57D63"/>
    <w:rsid w:val="00F60035"/>
    <w:rsid w:val="00F63D8C"/>
    <w:rsid w:val="00F72C70"/>
    <w:rsid w:val="00F81220"/>
    <w:rsid w:val="00F877E8"/>
    <w:rsid w:val="00F93F8E"/>
    <w:rsid w:val="00F94CDB"/>
    <w:rsid w:val="00FA4D76"/>
    <w:rsid w:val="00FB0BEC"/>
    <w:rsid w:val="00FB3649"/>
    <w:rsid w:val="00FB5364"/>
    <w:rsid w:val="00FB72D9"/>
    <w:rsid w:val="00FB7501"/>
    <w:rsid w:val="00FD617B"/>
    <w:rsid w:val="00FD6D9D"/>
    <w:rsid w:val="00FE08AB"/>
    <w:rsid w:val="00FF19AA"/>
    <w:rsid w:val="00FF57F9"/>
    <w:rsid w:val="00FF6F18"/>
    <w:rsid w:val="00FF7E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67C7D77"/>
  <w15:docId w15:val="{A9FA67E1-5537-428D-8E59-D18CB7A7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C03"/>
    <w:rPr>
      <w:lang w:val="en-GB" w:eastAsia="en-GB"/>
    </w:rPr>
  </w:style>
  <w:style w:type="paragraph" w:styleId="Heading1">
    <w:name w:val="heading 1"/>
    <w:basedOn w:val="Normal"/>
    <w:next w:val="Normal"/>
    <w:link w:val="Heading1Char"/>
    <w:uiPriority w:val="9"/>
    <w:qFormat/>
    <w:rsid w:val="00B31B7C"/>
    <w:pPr>
      <w:keepNext/>
      <w:keepLines/>
      <w:numPr>
        <w:numId w:val="15"/>
      </w:numPr>
      <w:spacing w:before="480" w:after="0"/>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autoRedefine/>
    <w:uiPriority w:val="9"/>
    <w:unhideWhenUsed/>
    <w:qFormat/>
    <w:rsid w:val="00523A94"/>
    <w:pPr>
      <w:keepNext/>
      <w:keepLines/>
      <w:numPr>
        <w:ilvl w:val="1"/>
        <w:numId w:val="15"/>
      </w:numPr>
      <w:spacing w:before="200" w:after="0"/>
      <w:ind w:left="567"/>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D86342"/>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0C39"/>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0C3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0C3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0C3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0C3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4043"/>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823DD"/>
    <w:pPr>
      <w:ind w:left="720"/>
      <w:contextualSpacing/>
    </w:pPr>
  </w:style>
  <w:style w:type="character" w:styleId="Emphasis">
    <w:name w:val="Emphasis"/>
    <w:basedOn w:val="DefaultParagraphFont"/>
    <w:qFormat/>
    <w:rsid w:val="00E823DD"/>
    <w:rPr>
      <w:i/>
      <w:iCs/>
    </w:rPr>
  </w:style>
  <w:style w:type="paragraph" w:styleId="BalloonText">
    <w:name w:val="Balloon Text"/>
    <w:basedOn w:val="Normal"/>
    <w:link w:val="BalloonTextChar"/>
    <w:uiPriority w:val="99"/>
    <w:semiHidden/>
    <w:unhideWhenUsed/>
    <w:rsid w:val="00E8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3DD"/>
    <w:rPr>
      <w:rFonts w:ascii="Tahoma" w:hAnsi="Tahoma" w:cs="Tahoma"/>
      <w:sz w:val="16"/>
      <w:szCs w:val="16"/>
      <w:lang w:val="en-GB" w:eastAsia="en-GB"/>
    </w:rPr>
  </w:style>
  <w:style w:type="table" w:styleId="TableGrid">
    <w:name w:val="Table Grid"/>
    <w:basedOn w:val="TableNormal"/>
    <w:uiPriority w:val="99"/>
    <w:rsid w:val="00901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1B7C"/>
    <w:rPr>
      <w:rFonts w:asciiTheme="majorHAnsi" w:eastAsiaTheme="majorEastAsia" w:hAnsiTheme="majorHAnsi" w:cstheme="majorBidi"/>
      <w:b/>
      <w:bCs/>
      <w:sz w:val="40"/>
      <w:szCs w:val="28"/>
      <w:lang w:val="en-GB" w:eastAsia="en-GB"/>
    </w:rPr>
  </w:style>
  <w:style w:type="paragraph" w:styleId="Quote">
    <w:name w:val="Quote"/>
    <w:basedOn w:val="Normal"/>
    <w:next w:val="Normal"/>
    <w:link w:val="QuoteChar"/>
    <w:uiPriority w:val="29"/>
    <w:qFormat/>
    <w:rsid w:val="001851EB"/>
    <w:rPr>
      <w:i/>
      <w:iCs/>
      <w:color w:val="000000" w:themeColor="text1"/>
    </w:rPr>
  </w:style>
  <w:style w:type="character" w:customStyle="1" w:styleId="QuoteChar">
    <w:name w:val="Quote Char"/>
    <w:basedOn w:val="DefaultParagraphFont"/>
    <w:link w:val="Quote"/>
    <w:uiPriority w:val="29"/>
    <w:rsid w:val="001851EB"/>
    <w:rPr>
      <w:i/>
      <w:iCs/>
      <w:color w:val="000000" w:themeColor="text1"/>
      <w:lang w:val="en-GB" w:eastAsia="en-GB"/>
    </w:rPr>
  </w:style>
  <w:style w:type="character" w:styleId="Strong">
    <w:name w:val="Strong"/>
    <w:basedOn w:val="DefaultParagraphFont"/>
    <w:uiPriority w:val="22"/>
    <w:qFormat/>
    <w:rsid w:val="006F1E41"/>
    <w:rPr>
      <w:b/>
      <w:bCs/>
    </w:rPr>
  </w:style>
  <w:style w:type="character" w:customStyle="1" w:styleId="Heading2Char">
    <w:name w:val="Heading 2 Char"/>
    <w:basedOn w:val="DefaultParagraphFont"/>
    <w:link w:val="Heading2"/>
    <w:uiPriority w:val="9"/>
    <w:rsid w:val="00523A94"/>
    <w:rPr>
      <w:rFonts w:ascii="Times New Roman" w:eastAsiaTheme="majorEastAsia" w:hAnsi="Times New Roman" w:cs="Times New Roman"/>
      <w:b/>
      <w:bCs/>
      <w:color w:val="000000" w:themeColor="text1"/>
      <w:sz w:val="28"/>
      <w:szCs w:val="28"/>
      <w:lang w:val="en-GB" w:eastAsia="en-GB"/>
    </w:rPr>
  </w:style>
  <w:style w:type="paragraph" w:styleId="TOC2">
    <w:name w:val="toc 2"/>
    <w:basedOn w:val="Normal"/>
    <w:uiPriority w:val="39"/>
    <w:qFormat/>
    <w:rsid w:val="009B4765"/>
    <w:pPr>
      <w:spacing w:after="0"/>
      <w:ind w:left="220"/>
    </w:pPr>
    <w:rPr>
      <w:rFonts w:cstheme="minorHAnsi"/>
      <w:smallCaps/>
      <w:sz w:val="20"/>
      <w:szCs w:val="20"/>
    </w:rPr>
  </w:style>
  <w:style w:type="paragraph" w:styleId="Header">
    <w:name w:val="header"/>
    <w:basedOn w:val="Normal"/>
    <w:link w:val="HeaderChar"/>
    <w:uiPriority w:val="99"/>
    <w:unhideWhenUsed/>
    <w:rsid w:val="00D93FCC"/>
    <w:pPr>
      <w:tabs>
        <w:tab w:val="center" w:pos="4252"/>
        <w:tab w:val="right" w:pos="8504"/>
      </w:tabs>
      <w:spacing w:after="0" w:line="240" w:lineRule="auto"/>
    </w:pPr>
  </w:style>
  <w:style w:type="character" w:customStyle="1" w:styleId="HeaderChar">
    <w:name w:val="Header Char"/>
    <w:basedOn w:val="DefaultParagraphFont"/>
    <w:link w:val="Header"/>
    <w:uiPriority w:val="99"/>
    <w:rsid w:val="00D93FCC"/>
    <w:rPr>
      <w:lang w:val="en-GB" w:eastAsia="en-GB"/>
    </w:rPr>
  </w:style>
  <w:style w:type="paragraph" w:styleId="Footer">
    <w:name w:val="footer"/>
    <w:basedOn w:val="Normal"/>
    <w:link w:val="FooterChar"/>
    <w:uiPriority w:val="99"/>
    <w:unhideWhenUsed/>
    <w:rsid w:val="00D93FCC"/>
    <w:pPr>
      <w:tabs>
        <w:tab w:val="center" w:pos="4252"/>
        <w:tab w:val="right" w:pos="8504"/>
      </w:tabs>
      <w:spacing w:after="0" w:line="240" w:lineRule="auto"/>
    </w:pPr>
  </w:style>
  <w:style w:type="character" w:customStyle="1" w:styleId="FooterChar">
    <w:name w:val="Footer Char"/>
    <w:basedOn w:val="DefaultParagraphFont"/>
    <w:link w:val="Footer"/>
    <w:uiPriority w:val="99"/>
    <w:rsid w:val="00D93FCC"/>
    <w:rPr>
      <w:lang w:val="en-GB" w:eastAsia="en-GB"/>
    </w:rPr>
  </w:style>
  <w:style w:type="paragraph" w:customStyle="1" w:styleId="Header1">
    <w:name w:val="Header1"/>
    <w:basedOn w:val="Normal"/>
    <w:uiPriority w:val="99"/>
    <w:rsid w:val="00934043"/>
    <w:pPr>
      <w:pBdr>
        <w:bottom w:val="single" w:sz="4" w:space="1" w:color="auto"/>
      </w:pBdr>
      <w:tabs>
        <w:tab w:val="center" w:pos="4536"/>
        <w:tab w:val="right" w:pos="9072"/>
      </w:tabs>
      <w:spacing w:before="60" w:after="60" w:line="240" w:lineRule="auto"/>
    </w:pPr>
    <w:rPr>
      <w:rFonts w:ascii="Helvetica" w:eastAsia="Times New Roman" w:hAnsi="Helvetica" w:cs="Times New Roman"/>
      <w:b/>
      <w:sz w:val="18"/>
      <w:szCs w:val="20"/>
      <w:lang w:val="en-US" w:eastAsia="en-US"/>
    </w:rPr>
  </w:style>
  <w:style w:type="paragraph" w:customStyle="1" w:styleId="Footer1">
    <w:name w:val="Footer1"/>
    <w:basedOn w:val="Normal"/>
    <w:uiPriority w:val="99"/>
    <w:rsid w:val="00934043"/>
    <w:pPr>
      <w:pBdr>
        <w:top w:val="single" w:sz="4" w:space="1" w:color="auto"/>
      </w:pBdr>
      <w:tabs>
        <w:tab w:val="center" w:pos="4536"/>
        <w:tab w:val="right" w:pos="9072"/>
      </w:tabs>
      <w:spacing w:before="60" w:after="60" w:line="240" w:lineRule="auto"/>
    </w:pPr>
    <w:rPr>
      <w:rFonts w:ascii="Helvetica" w:eastAsia="Times New Roman" w:hAnsi="Helvetica" w:cs="Times New Roman"/>
      <w:sz w:val="18"/>
      <w:szCs w:val="20"/>
      <w:lang w:val="en-US" w:eastAsia="en-US"/>
    </w:rPr>
  </w:style>
  <w:style w:type="character" w:customStyle="1" w:styleId="pagenumber">
    <w:name w:val="pagenumber"/>
    <w:uiPriority w:val="99"/>
    <w:rsid w:val="00934043"/>
    <w:rPr>
      <w:rFonts w:ascii="Helvetica" w:hAnsi="Helvetica" w:cs="Times New Roman"/>
      <w:b/>
      <w:sz w:val="18"/>
    </w:rPr>
  </w:style>
  <w:style w:type="character" w:customStyle="1" w:styleId="Heading9Char">
    <w:name w:val="Heading 9 Char"/>
    <w:basedOn w:val="DefaultParagraphFont"/>
    <w:link w:val="Heading9"/>
    <w:uiPriority w:val="9"/>
    <w:semiHidden/>
    <w:rsid w:val="00934043"/>
    <w:rPr>
      <w:rFonts w:asciiTheme="majorHAnsi" w:eastAsiaTheme="majorEastAsia" w:hAnsiTheme="majorHAnsi" w:cstheme="majorBidi"/>
      <w:i/>
      <w:iCs/>
      <w:color w:val="404040" w:themeColor="text1" w:themeTint="BF"/>
      <w:sz w:val="20"/>
      <w:szCs w:val="20"/>
      <w:lang w:val="en-GB" w:eastAsia="en-GB"/>
    </w:rPr>
  </w:style>
  <w:style w:type="paragraph" w:styleId="TOC1">
    <w:name w:val="toc 1"/>
    <w:basedOn w:val="Normal"/>
    <w:next w:val="Normal"/>
    <w:autoRedefine/>
    <w:uiPriority w:val="39"/>
    <w:unhideWhenUsed/>
    <w:qFormat/>
    <w:rsid w:val="00934043"/>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934043"/>
    <w:pPr>
      <w:spacing w:after="0"/>
      <w:ind w:left="440"/>
    </w:pPr>
    <w:rPr>
      <w:rFonts w:cstheme="minorHAnsi"/>
      <w:i/>
      <w:iCs/>
      <w:sz w:val="20"/>
      <w:szCs w:val="20"/>
    </w:rPr>
  </w:style>
  <w:style w:type="character" w:customStyle="1" w:styleId="Heading3Char">
    <w:name w:val="Heading 3 Char"/>
    <w:basedOn w:val="DefaultParagraphFont"/>
    <w:link w:val="Heading3"/>
    <w:uiPriority w:val="9"/>
    <w:rsid w:val="00D86342"/>
    <w:rPr>
      <w:rFonts w:asciiTheme="majorHAnsi" w:eastAsiaTheme="majorEastAsia" w:hAnsiTheme="majorHAnsi" w:cstheme="majorBidi"/>
      <w:b/>
      <w:bCs/>
      <w:color w:val="4F81BD" w:themeColor="accent1"/>
      <w:lang w:val="en-GB" w:eastAsia="en-GB"/>
    </w:rPr>
  </w:style>
  <w:style w:type="paragraph" w:styleId="NoSpacing">
    <w:name w:val="No Spacing"/>
    <w:uiPriority w:val="1"/>
    <w:qFormat/>
    <w:rsid w:val="00877890"/>
    <w:pPr>
      <w:spacing w:after="0" w:line="240" w:lineRule="auto"/>
    </w:pPr>
    <w:rPr>
      <w:lang w:val="en-GB" w:eastAsia="en-GB"/>
    </w:rPr>
  </w:style>
  <w:style w:type="paragraph" w:styleId="TOCHeading">
    <w:name w:val="TOC Heading"/>
    <w:basedOn w:val="Heading1"/>
    <w:next w:val="Normal"/>
    <w:uiPriority w:val="39"/>
    <w:semiHidden/>
    <w:unhideWhenUsed/>
    <w:qFormat/>
    <w:rsid w:val="00972F4D"/>
    <w:pPr>
      <w:outlineLvl w:val="9"/>
    </w:pPr>
    <w:rPr>
      <w:lang w:val="es-ES" w:eastAsia="ja-JP"/>
    </w:rPr>
  </w:style>
  <w:style w:type="character" w:styleId="Hyperlink">
    <w:name w:val="Hyperlink"/>
    <w:basedOn w:val="DefaultParagraphFont"/>
    <w:uiPriority w:val="99"/>
    <w:unhideWhenUsed/>
    <w:rsid w:val="00972F4D"/>
    <w:rPr>
      <w:color w:val="0000FF" w:themeColor="hyperlink"/>
      <w:u w:val="single"/>
    </w:rPr>
  </w:style>
  <w:style w:type="paragraph" w:styleId="NormalWeb">
    <w:name w:val="Normal (Web)"/>
    <w:basedOn w:val="Normal"/>
    <w:uiPriority w:val="99"/>
    <w:semiHidden/>
    <w:unhideWhenUsed/>
    <w:rsid w:val="00B51A0C"/>
    <w:pPr>
      <w:spacing w:before="100" w:beforeAutospacing="1" w:after="100" w:afterAutospacing="1" w:line="240" w:lineRule="auto"/>
    </w:pPr>
    <w:rPr>
      <w:rFonts w:ascii="Times New Roman" w:hAnsi="Times New Roman" w:cs="Times New Roman"/>
      <w:sz w:val="24"/>
      <w:szCs w:val="24"/>
      <w:lang w:val="es-ES" w:eastAsia="ja-JP"/>
    </w:rPr>
  </w:style>
  <w:style w:type="paragraph" w:styleId="TOC4">
    <w:name w:val="toc 4"/>
    <w:basedOn w:val="Normal"/>
    <w:next w:val="Normal"/>
    <w:autoRedefine/>
    <w:uiPriority w:val="39"/>
    <w:unhideWhenUsed/>
    <w:rsid w:val="003E15E4"/>
    <w:pPr>
      <w:spacing w:after="0"/>
      <w:ind w:left="660"/>
    </w:pPr>
    <w:rPr>
      <w:rFonts w:cstheme="minorHAnsi"/>
      <w:sz w:val="18"/>
      <w:szCs w:val="18"/>
    </w:rPr>
  </w:style>
  <w:style w:type="paragraph" w:styleId="TOC5">
    <w:name w:val="toc 5"/>
    <w:basedOn w:val="Normal"/>
    <w:next w:val="Normal"/>
    <w:autoRedefine/>
    <w:uiPriority w:val="39"/>
    <w:unhideWhenUsed/>
    <w:rsid w:val="003E15E4"/>
    <w:pPr>
      <w:spacing w:after="0"/>
      <w:ind w:left="880"/>
    </w:pPr>
    <w:rPr>
      <w:rFonts w:cstheme="minorHAnsi"/>
      <w:sz w:val="18"/>
      <w:szCs w:val="18"/>
    </w:rPr>
  </w:style>
  <w:style w:type="paragraph" w:styleId="TOC6">
    <w:name w:val="toc 6"/>
    <w:basedOn w:val="Normal"/>
    <w:next w:val="Normal"/>
    <w:autoRedefine/>
    <w:uiPriority w:val="39"/>
    <w:unhideWhenUsed/>
    <w:rsid w:val="003E15E4"/>
    <w:pPr>
      <w:spacing w:after="0"/>
      <w:ind w:left="1100"/>
    </w:pPr>
    <w:rPr>
      <w:rFonts w:cstheme="minorHAnsi"/>
      <w:sz w:val="18"/>
      <w:szCs w:val="18"/>
    </w:rPr>
  </w:style>
  <w:style w:type="paragraph" w:styleId="TOC7">
    <w:name w:val="toc 7"/>
    <w:basedOn w:val="Normal"/>
    <w:next w:val="Normal"/>
    <w:autoRedefine/>
    <w:uiPriority w:val="39"/>
    <w:unhideWhenUsed/>
    <w:rsid w:val="003E15E4"/>
    <w:pPr>
      <w:spacing w:after="0"/>
      <w:ind w:left="1320"/>
    </w:pPr>
    <w:rPr>
      <w:rFonts w:cstheme="minorHAnsi"/>
      <w:sz w:val="18"/>
      <w:szCs w:val="18"/>
    </w:rPr>
  </w:style>
  <w:style w:type="paragraph" w:styleId="TOC8">
    <w:name w:val="toc 8"/>
    <w:basedOn w:val="Normal"/>
    <w:next w:val="Normal"/>
    <w:autoRedefine/>
    <w:uiPriority w:val="39"/>
    <w:unhideWhenUsed/>
    <w:rsid w:val="003E15E4"/>
    <w:pPr>
      <w:spacing w:after="0"/>
      <w:ind w:left="1540"/>
    </w:pPr>
    <w:rPr>
      <w:rFonts w:cstheme="minorHAnsi"/>
      <w:sz w:val="18"/>
      <w:szCs w:val="18"/>
    </w:rPr>
  </w:style>
  <w:style w:type="paragraph" w:styleId="TOC9">
    <w:name w:val="toc 9"/>
    <w:basedOn w:val="Normal"/>
    <w:next w:val="Normal"/>
    <w:autoRedefine/>
    <w:uiPriority w:val="39"/>
    <w:unhideWhenUsed/>
    <w:rsid w:val="003E15E4"/>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50C39"/>
    <w:rPr>
      <w:rFonts w:asciiTheme="majorHAnsi" w:eastAsiaTheme="majorEastAsia" w:hAnsiTheme="majorHAnsi" w:cstheme="majorBidi"/>
      <w:b/>
      <w:bCs/>
      <w:i/>
      <w:iCs/>
      <w:color w:val="4F81BD" w:themeColor="accent1"/>
      <w:lang w:val="en-GB" w:eastAsia="en-GB"/>
    </w:rPr>
  </w:style>
  <w:style w:type="character" w:customStyle="1" w:styleId="Heading5Char">
    <w:name w:val="Heading 5 Char"/>
    <w:basedOn w:val="DefaultParagraphFont"/>
    <w:link w:val="Heading5"/>
    <w:uiPriority w:val="9"/>
    <w:semiHidden/>
    <w:rsid w:val="00250C39"/>
    <w:rPr>
      <w:rFonts w:asciiTheme="majorHAnsi" w:eastAsiaTheme="majorEastAsia" w:hAnsiTheme="majorHAnsi" w:cstheme="majorBidi"/>
      <w:color w:val="243F60" w:themeColor="accent1" w:themeShade="7F"/>
      <w:lang w:val="en-GB" w:eastAsia="en-GB"/>
    </w:rPr>
  </w:style>
  <w:style w:type="character" w:customStyle="1" w:styleId="Heading6Char">
    <w:name w:val="Heading 6 Char"/>
    <w:basedOn w:val="DefaultParagraphFont"/>
    <w:link w:val="Heading6"/>
    <w:uiPriority w:val="9"/>
    <w:semiHidden/>
    <w:rsid w:val="00250C39"/>
    <w:rPr>
      <w:rFonts w:asciiTheme="majorHAnsi" w:eastAsiaTheme="majorEastAsia" w:hAnsiTheme="majorHAnsi" w:cstheme="majorBidi"/>
      <w:i/>
      <w:iCs/>
      <w:color w:val="243F60" w:themeColor="accent1" w:themeShade="7F"/>
      <w:lang w:val="en-GB" w:eastAsia="en-GB"/>
    </w:rPr>
  </w:style>
  <w:style w:type="character" w:customStyle="1" w:styleId="Heading7Char">
    <w:name w:val="Heading 7 Char"/>
    <w:basedOn w:val="DefaultParagraphFont"/>
    <w:link w:val="Heading7"/>
    <w:uiPriority w:val="9"/>
    <w:semiHidden/>
    <w:rsid w:val="00250C39"/>
    <w:rPr>
      <w:rFonts w:asciiTheme="majorHAnsi" w:eastAsiaTheme="majorEastAsia" w:hAnsiTheme="majorHAnsi" w:cstheme="majorBidi"/>
      <w:i/>
      <w:iCs/>
      <w:color w:val="404040" w:themeColor="text1" w:themeTint="BF"/>
      <w:lang w:val="en-GB" w:eastAsia="en-GB"/>
    </w:rPr>
  </w:style>
  <w:style w:type="character" w:customStyle="1" w:styleId="Heading8Char">
    <w:name w:val="Heading 8 Char"/>
    <w:basedOn w:val="DefaultParagraphFont"/>
    <w:link w:val="Heading8"/>
    <w:uiPriority w:val="9"/>
    <w:semiHidden/>
    <w:rsid w:val="00250C39"/>
    <w:rPr>
      <w:rFonts w:asciiTheme="majorHAnsi" w:eastAsiaTheme="majorEastAsia" w:hAnsiTheme="majorHAnsi" w:cstheme="majorBidi"/>
      <w:color w:val="404040" w:themeColor="text1" w:themeTint="BF"/>
      <w:sz w:val="20"/>
      <w:szCs w:val="20"/>
      <w:lang w:val="en-GB" w:eastAsia="en-GB"/>
    </w:rPr>
  </w:style>
  <w:style w:type="character" w:styleId="FollowedHyperlink">
    <w:name w:val="FollowedHyperlink"/>
    <w:basedOn w:val="DefaultParagraphFont"/>
    <w:uiPriority w:val="99"/>
    <w:semiHidden/>
    <w:unhideWhenUsed/>
    <w:rsid w:val="00591286"/>
    <w:rPr>
      <w:color w:val="800080" w:themeColor="followedHyperlink"/>
      <w:u w:val="single"/>
    </w:rPr>
  </w:style>
  <w:style w:type="table" w:styleId="GridTable4-Accent1">
    <w:name w:val="Grid Table 4 Accent 1"/>
    <w:basedOn w:val="TableNormal"/>
    <w:uiPriority w:val="49"/>
    <w:rsid w:val="00DC77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167B0C"/>
    <w:rPr>
      <w:sz w:val="16"/>
      <w:szCs w:val="16"/>
    </w:rPr>
  </w:style>
  <w:style w:type="paragraph" w:styleId="CommentText">
    <w:name w:val="annotation text"/>
    <w:basedOn w:val="Normal"/>
    <w:link w:val="CommentTextChar"/>
    <w:uiPriority w:val="99"/>
    <w:semiHidden/>
    <w:unhideWhenUsed/>
    <w:rsid w:val="00167B0C"/>
    <w:pPr>
      <w:spacing w:line="240" w:lineRule="auto"/>
    </w:pPr>
    <w:rPr>
      <w:sz w:val="20"/>
      <w:szCs w:val="20"/>
    </w:rPr>
  </w:style>
  <w:style w:type="character" w:customStyle="1" w:styleId="CommentTextChar">
    <w:name w:val="Comment Text Char"/>
    <w:basedOn w:val="DefaultParagraphFont"/>
    <w:link w:val="CommentText"/>
    <w:uiPriority w:val="99"/>
    <w:semiHidden/>
    <w:rsid w:val="00167B0C"/>
    <w:rPr>
      <w:sz w:val="20"/>
      <w:szCs w:val="20"/>
      <w:lang w:val="en-GB" w:eastAsia="en-GB"/>
    </w:rPr>
  </w:style>
  <w:style w:type="paragraph" w:styleId="CommentSubject">
    <w:name w:val="annotation subject"/>
    <w:basedOn w:val="CommentText"/>
    <w:next w:val="CommentText"/>
    <w:link w:val="CommentSubjectChar"/>
    <w:uiPriority w:val="99"/>
    <w:semiHidden/>
    <w:unhideWhenUsed/>
    <w:rsid w:val="00167B0C"/>
    <w:rPr>
      <w:b/>
      <w:bCs/>
    </w:rPr>
  </w:style>
  <w:style w:type="character" w:customStyle="1" w:styleId="CommentSubjectChar">
    <w:name w:val="Comment Subject Char"/>
    <w:basedOn w:val="CommentTextChar"/>
    <w:link w:val="CommentSubject"/>
    <w:uiPriority w:val="99"/>
    <w:semiHidden/>
    <w:rsid w:val="00167B0C"/>
    <w:rPr>
      <w:b/>
      <w:bCs/>
      <w:sz w:val="20"/>
      <w:szCs w:val="20"/>
      <w:lang w:val="en-GB" w:eastAsia="en-GB"/>
    </w:rPr>
  </w:style>
  <w:style w:type="character" w:styleId="UnresolvedMention">
    <w:name w:val="Unresolved Mention"/>
    <w:basedOn w:val="DefaultParagraphFont"/>
    <w:uiPriority w:val="99"/>
    <w:semiHidden/>
    <w:unhideWhenUsed/>
    <w:rsid w:val="00646157"/>
    <w:rPr>
      <w:color w:val="605E5C"/>
      <w:shd w:val="clear" w:color="auto" w:fill="E1DFDD"/>
    </w:rPr>
  </w:style>
  <w:style w:type="paragraph" w:styleId="Revision">
    <w:name w:val="Revision"/>
    <w:hidden/>
    <w:uiPriority w:val="99"/>
    <w:semiHidden/>
    <w:rsid w:val="00BE79AE"/>
    <w:pPr>
      <w:spacing w:after="0" w:line="240" w:lineRule="auto"/>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3014">
      <w:bodyDiv w:val="1"/>
      <w:marLeft w:val="0"/>
      <w:marRight w:val="0"/>
      <w:marTop w:val="0"/>
      <w:marBottom w:val="0"/>
      <w:divBdr>
        <w:top w:val="none" w:sz="0" w:space="0" w:color="auto"/>
        <w:left w:val="none" w:sz="0" w:space="0" w:color="auto"/>
        <w:bottom w:val="none" w:sz="0" w:space="0" w:color="auto"/>
        <w:right w:val="none" w:sz="0" w:space="0" w:color="auto"/>
      </w:divBdr>
    </w:div>
    <w:div w:id="174273663">
      <w:bodyDiv w:val="1"/>
      <w:marLeft w:val="0"/>
      <w:marRight w:val="0"/>
      <w:marTop w:val="0"/>
      <w:marBottom w:val="0"/>
      <w:divBdr>
        <w:top w:val="none" w:sz="0" w:space="0" w:color="auto"/>
        <w:left w:val="none" w:sz="0" w:space="0" w:color="auto"/>
        <w:bottom w:val="none" w:sz="0" w:space="0" w:color="auto"/>
        <w:right w:val="none" w:sz="0" w:space="0" w:color="auto"/>
      </w:divBdr>
      <w:divsChild>
        <w:div w:id="1960454414">
          <w:marLeft w:val="547"/>
          <w:marRight w:val="0"/>
          <w:marTop w:val="86"/>
          <w:marBottom w:val="0"/>
          <w:divBdr>
            <w:top w:val="none" w:sz="0" w:space="0" w:color="auto"/>
            <w:left w:val="none" w:sz="0" w:space="0" w:color="auto"/>
            <w:bottom w:val="none" w:sz="0" w:space="0" w:color="auto"/>
            <w:right w:val="none" w:sz="0" w:space="0" w:color="auto"/>
          </w:divBdr>
        </w:div>
      </w:divsChild>
    </w:div>
    <w:div w:id="263922349">
      <w:bodyDiv w:val="1"/>
      <w:marLeft w:val="0"/>
      <w:marRight w:val="0"/>
      <w:marTop w:val="0"/>
      <w:marBottom w:val="0"/>
      <w:divBdr>
        <w:top w:val="none" w:sz="0" w:space="0" w:color="auto"/>
        <w:left w:val="none" w:sz="0" w:space="0" w:color="auto"/>
        <w:bottom w:val="none" w:sz="0" w:space="0" w:color="auto"/>
        <w:right w:val="none" w:sz="0" w:space="0" w:color="auto"/>
      </w:divBdr>
    </w:div>
    <w:div w:id="342630081">
      <w:bodyDiv w:val="1"/>
      <w:marLeft w:val="0"/>
      <w:marRight w:val="0"/>
      <w:marTop w:val="0"/>
      <w:marBottom w:val="0"/>
      <w:divBdr>
        <w:top w:val="none" w:sz="0" w:space="0" w:color="auto"/>
        <w:left w:val="none" w:sz="0" w:space="0" w:color="auto"/>
        <w:bottom w:val="none" w:sz="0" w:space="0" w:color="auto"/>
        <w:right w:val="none" w:sz="0" w:space="0" w:color="auto"/>
      </w:divBdr>
      <w:divsChild>
        <w:div w:id="51732687">
          <w:marLeft w:val="1166"/>
          <w:marRight w:val="0"/>
          <w:marTop w:val="86"/>
          <w:marBottom w:val="0"/>
          <w:divBdr>
            <w:top w:val="none" w:sz="0" w:space="0" w:color="auto"/>
            <w:left w:val="none" w:sz="0" w:space="0" w:color="auto"/>
            <w:bottom w:val="none" w:sz="0" w:space="0" w:color="auto"/>
            <w:right w:val="none" w:sz="0" w:space="0" w:color="auto"/>
          </w:divBdr>
        </w:div>
      </w:divsChild>
    </w:div>
    <w:div w:id="358241574">
      <w:bodyDiv w:val="1"/>
      <w:marLeft w:val="0"/>
      <w:marRight w:val="0"/>
      <w:marTop w:val="0"/>
      <w:marBottom w:val="0"/>
      <w:divBdr>
        <w:top w:val="none" w:sz="0" w:space="0" w:color="auto"/>
        <w:left w:val="none" w:sz="0" w:space="0" w:color="auto"/>
        <w:bottom w:val="none" w:sz="0" w:space="0" w:color="auto"/>
        <w:right w:val="none" w:sz="0" w:space="0" w:color="auto"/>
      </w:divBdr>
      <w:divsChild>
        <w:div w:id="803624663">
          <w:marLeft w:val="720"/>
          <w:marRight w:val="0"/>
          <w:marTop w:val="0"/>
          <w:marBottom w:val="0"/>
          <w:divBdr>
            <w:top w:val="none" w:sz="0" w:space="0" w:color="auto"/>
            <w:left w:val="none" w:sz="0" w:space="0" w:color="auto"/>
            <w:bottom w:val="none" w:sz="0" w:space="0" w:color="auto"/>
            <w:right w:val="none" w:sz="0" w:space="0" w:color="auto"/>
          </w:divBdr>
        </w:div>
        <w:div w:id="876742823">
          <w:marLeft w:val="720"/>
          <w:marRight w:val="0"/>
          <w:marTop w:val="0"/>
          <w:marBottom w:val="0"/>
          <w:divBdr>
            <w:top w:val="none" w:sz="0" w:space="0" w:color="auto"/>
            <w:left w:val="none" w:sz="0" w:space="0" w:color="auto"/>
            <w:bottom w:val="none" w:sz="0" w:space="0" w:color="auto"/>
            <w:right w:val="none" w:sz="0" w:space="0" w:color="auto"/>
          </w:divBdr>
        </w:div>
        <w:div w:id="1572498417">
          <w:marLeft w:val="720"/>
          <w:marRight w:val="0"/>
          <w:marTop w:val="0"/>
          <w:marBottom w:val="0"/>
          <w:divBdr>
            <w:top w:val="none" w:sz="0" w:space="0" w:color="auto"/>
            <w:left w:val="none" w:sz="0" w:space="0" w:color="auto"/>
            <w:bottom w:val="none" w:sz="0" w:space="0" w:color="auto"/>
            <w:right w:val="none" w:sz="0" w:space="0" w:color="auto"/>
          </w:divBdr>
        </w:div>
      </w:divsChild>
    </w:div>
    <w:div w:id="389960269">
      <w:bodyDiv w:val="1"/>
      <w:marLeft w:val="0"/>
      <w:marRight w:val="0"/>
      <w:marTop w:val="0"/>
      <w:marBottom w:val="0"/>
      <w:divBdr>
        <w:top w:val="none" w:sz="0" w:space="0" w:color="auto"/>
        <w:left w:val="none" w:sz="0" w:space="0" w:color="auto"/>
        <w:bottom w:val="none" w:sz="0" w:space="0" w:color="auto"/>
        <w:right w:val="none" w:sz="0" w:space="0" w:color="auto"/>
      </w:divBdr>
    </w:div>
    <w:div w:id="440686431">
      <w:bodyDiv w:val="1"/>
      <w:marLeft w:val="0"/>
      <w:marRight w:val="0"/>
      <w:marTop w:val="0"/>
      <w:marBottom w:val="0"/>
      <w:divBdr>
        <w:top w:val="none" w:sz="0" w:space="0" w:color="auto"/>
        <w:left w:val="none" w:sz="0" w:space="0" w:color="auto"/>
        <w:bottom w:val="none" w:sz="0" w:space="0" w:color="auto"/>
        <w:right w:val="none" w:sz="0" w:space="0" w:color="auto"/>
      </w:divBdr>
    </w:div>
    <w:div w:id="501284972">
      <w:bodyDiv w:val="1"/>
      <w:marLeft w:val="0"/>
      <w:marRight w:val="0"/>
      <w:marTop w:val="0"/>
      <w:marBottom w:val="0"/>
      <w:divBdr>
        <w:top w:val="none" w:sz="0" w:space="0" w:color="auto"/>
        <w:left w:val="none" w:sz="0" w:space="0" w:color="auto"/>
        <w:bottom w:val="none" w:sz="0" w:space="0" w:color="auto"/>
        <w:right w:val="none" w:sz="0" w:space="0" w:color="auto"/>
      </w:divBdr>
    </w:div>
    <w:div w:id="604267680">
      <w:bodyDiv w:val="1"/>
      <w:marLeft w:val="0"/>
      <w:marRight w:val="0"/>
      <w:marTop w:val="0"/>
      <w:marBottom w:val="0"/>
      <w:divBdr>
        <w:top w:val="none" w:sz="0" w:space="0" w:color="auto"/>
        <w:left w:val="none" w:sz="0" w:space="0" w:color="auto"/>
        <w:bottom w:val="none" w:sz="0" w:space="0" w:color="auto"/>
        <w:right w:val="none" w:sz="0" w:space="0" w:color="auto"/>
      </w:divBdr>
    </w:div>
    <w:div w:id="823469399">
      <w:bodyDiv w:val="1"/>
      <w:marLeft w:val="0"/>
      <w:marRight w:val="0"/>
      <w:marTop w:val="0"/>
      <w:marBottom w:val="0"/>
      <w:divBdr>
        <w:top w:val="none" w:sz="0" w:space="0" w:color="auto"/>
        <w:left w:val="none" w:sz="0" w:space="0" w:color="auto"/>
        <w:bottom w:val="none" w:sz="0" w:space="0" w:color="auto"/>
        <w:right w:val="none" w:sz="0" w:space="0" w:color="auto"/>
      </w:divBdr>
    </w:div>
    <w:div w:id="863831207">
      <w:bodyDiv w:val="1"/>
      <w:marLeft w:val="0"/>
      <w:marRight w:val="0"/>
      <w:marTop w:val="0"/>
      <w:marBottom w:val="0"/>
      <w:divBdr>
        <w:top w:val="none" w:sz="0" w:space="0" w:color="auto"/>
        <w:left w:val="none" w:sz="0" w:space="0" w:color="auto"/>
        <w:bottom w:val="none" w:sz="0" w:space="0" w:color="auto"/>
        <w:right w:val="none" w:sz="0" w:space="0" w:color="auto"/>
      </w:divBdr>
    </w:div>
    <w:div w:id="950625797">
      <w:bodyDiv w:val="1"/>
      <w:marLeft w:val="0"/>
      <w:marRight w:val="0"/>
      <w:marTop w:val="0"/>
      <w:marBottom w:val="0"/>
      <w:divBdr>
        <w:top w:val="none" w:sz="0" w:space="0" w:color="auto"/>
        <w:left w:val="none" w:sz="0" w:space="0" w:color="auto"/>
        <w:bottom w:val="none" w:sz="0" w:space="0" w:color="auto"/>
        <w:right w:val="none" w:sz="0" w:space="0" w:color="auto"/>
      </w:divBdr>
      <w:divsChild>
        <w:div w:id="122037963">
          <w:marLeft w:val="547"/>
          <w:marRight w:val="0"/>
          <w:marTop w:val="38"/>
          <w:marBottom w:val="0"/>
          <w:divBdr>
            <w:top w:val="none" w:sz="0" w:space="0" w:color="auto"/>
            <w:left w:val="none" w:sz="0" w:space="0" w:color="auto"/>
            <w:bottom w:val="none" w:sz="0" w:space="0" w:color="auto"/>
            <w:right w:val="none" w:sz="0" w:space="0" w:color="auto"/>
          </w:divBdr>
        </w:div>
        <w:div w:id="417796126">
          <w:marLeft w:val="547"/>
          <w:marRight w:val="0"/>
          <w:marTop w:val="38"/>
          <w:marBottom w:val="0"/>
          <w:divBdr>
            <w:top w:val="none" w:sz="0" w:space="0" w:color="auto"/>
            <w:left w:val="none" w:sz="0" w:space="0" w:color="auto"/>
            <w:bottom w:val="none" w:sz="0" w:space="0" w:color="auto"/>
            <w:right w:val="none" w:sz="0" w:space="0" w:color="auto"/>
          </w:divBdr>
        </w:div>
        <w:div w:id="453403169">
          <w:marLeft w:val="547"/>
          <w:marRight w:val="0"/>
          <w:marTop w:val="38"/>
          <w:marBottom w:val="0"/>
          <w:divBdr>
            <w:top w:val="none" w:sz="0" w:space="0" w:color="auto"/>
            <w:left w:val="none" w:sz="0" w:space="0" w:color="auto"/>
            <w:bottom w:val="none" w:sz="0" w:space="0" w:color="auto"/>
            <w:right w:val="none" w:sz="0" w:space="0" w:color="auto"/>
          </w:divBdr>
        </w:div>
        <w:div w:id="541288135">
          <w:marLeft w:val="547"/>
          <w:marRight w:val="0"/>
          <w:marTop w:val="38"/>
          <w:marBottom w:val="0"/>
          <w:divBdr>
            <w:top w:val="none" w:sz="0" w:space="0" w:color="auto"/>
            <w:left w:val="none" w:sz="0" w:space="0" w:color="auto"/>
            <w:bottom w:val="none" w:sz="0" w:space="0" w:color="auto"/>
            <w:right w:val="none" w:sz="0" w:space="0" w:color="auto"/>
          </w:divBdr>
        </w:div>
        <w:div w:id="594095192">
          <w:marLeft w:val="547"/>
          <w:marRight w:val="0"/>
          <w:marTop w:val="38"/>
          <w:marBottom w:val="0"/>
          <w:divBdr>
            <w:top w:val="none" w:sz="0" w:space="0" w:color="auto"/>
            <w:left w:val="none" w:sz="0" w:space="0" w:color="auto"/>
            <w:bottom w:val="none" w:sz="0" w:space="0" w:color="auto"/>
            <w:right w:val="none" w:sz="0" w:space="0" w:color="auto"/>
          </w:divBdr>
        </w:div>
        <w:div w:id="722600206">
          <w:marLeft w:val="547"/>
          <w:marRight w:val="0"/>
          <w:marTop w:val="38"/>
          <w:marBottom w:val="0"/>
          <w:divBdr>
            <w:top w:val="none" w:sz="0" w:space="0" w:color="auto"/>
            <w:left w:val="none" w:sz="0" w:space="0" w:color="auto"/>
            <w:bottom w:val="none" w:sz="0" w:space="0" w:color="auto"/>
            <w:right w:val="none" w:sz="0" w:space="0" w:color="auto"/>
          </w:divBdr>
        </w:div>
        <w:div w:id="857158573">
          <w:marLeft w:val="547"/>
          <w:marRight w:val="0"/>
          <w:marTop w:val="38"/>
          <w:marBottom w:val="0"/>
          <w:divBdr>
            <w:top w:val="none" w:sz="0" w:space="0" w:color="auto"/>
            <w:left w:val="none" w:sz="0" w:space="0" w:color="auto"/>
            <w:bottom w:val="none" w:sz="0" w:space="0" w:color="auto"/>
            <w:right w:val="none" w:sz="0" w:space="0" w:color="auto"/>
          </w:divBdr>
        </w:div>
        <w:div w:id="882836337">
          <w:marLeft w:val="547"/>
          <w:marRight w:val="0"/>
          <w:marTop w:val="38"/>
          <w:marBottom w:val="0"/>
          <w:divBdr>
            <w:top w:val="none" w:sz="0" w:space="0" w:color="auto"/>
            <w:left w:val="none" w:sz="0" w:space="0" w:color="auto"/>
            <w:bottom w:val="none" w:sz="0" w:space="0" w:color="auto"/>
            <w:right w:val="none" w:sz="0" w:space="0" w:color="auto"/>
          </w:divBdr>
        </w:div>
        <w:div w:id="992029030">
          <w:marLeft w:val="547"/>
          <w:marRight w:val="0"/>
          <w:marTop w:val="38"/>
          <w:marBottom w:val="0"/>
          <w:divBdr>
            <w:top w:val="none" w:sz="0" w:space="0" w:color="auto"/>
            <w:left w:val="none" w:sz="0" w:space="0" w:color="auto"/>
            <w:bottom w:val="none" w:sz="0" w:space="0" w:color="auto"/>
            <w:right w:val="none" w:sz="0" w:space="0" w:color="auto"/>
          </w:divBdr>
        </w:div>
        <w:div w:id="1056733540">
          <w:marLeft w:val="547"/>
          <w:marRight w:val="0"/>
          <w:marTop w:val="38"/>
          <w:marBottom w:val="0"/>
          <w:divBdr>
            <w:top w:val="none" w:sz="0" w:space="0" w:color="auto"/>
            <w:left w:val="none" w:sz="0" w:space="0" w:color="auto"/>
            <w:bottom w:val="none" w:sz="0" w:space="0" w:color="auto"/>
            <w:right w:val="none" w:sz="0" w:space="0" w:color="auto"/>
          </w:divBdr>
        </w:div>
        <w:div w:id="1121222453">
          <w:marLeft w:val="547"/>
          <w:marRight w:val="0"/>
          <w:marTop w:val="38"/>
          <w:marBottom w:val="0"/>
          <w:divBdr>
            <w:top w:val="none" w:sz="0" w:space="0" w:color="auto"/>
            <w:left w:val="none" w:sz="0" w:space="0" w:color="auto"/>
            <w:bottom w:val="none" w:sz="0" w:space="0" w:color="auto"/>
            <w:right w:val="none" w:sz="0" w:space="0" w:color="auto"/>
          </w:divBdr>
        </w:div>
        <w:div w:id="1156998246">
          <w:marLeft w:val="547"/>
          <w:marRight w:val="0"/>
          <w:marTop w:val="38"/>
          <w:marBottom w:val="0"/>
          <w:divBdr>
            <w:top w:val="none" w:sz="0" w:space="0" w:color="auto"/>
            <w:left w:val="none" w:sz="0" w:space="0" w:color="auto"/>
            <w:bottom w:val="none" w:sz="0" w:space="0" w:color="auto"/>
            <w:right w:val="none" w:sz="0" w:space="0" w:color="auto"/>
          </w:divBdr>
        </w:div>
        <w:div w:id="1185824432">
          <w:marLeft w:val="547"/>
          <w:marRight w:val="0"/>
          <w:marTop w:val="38"/>
          <w:marBottom w:val="0"/>
          <w:divBdr>
            <w:top w:val="none" w:sz="0" w:space="0" w:color="auto"/>
            <w:left w:val="none" w:sz="0" w:space="0" w:color="auto"/>
            <w:bottom w:val="none" w:sz="0" w:space="0" w:color="auto"/>
            <w:right w:val="none" w:sz="0" w:space="0" w:color="auto"/>
          </w:divBdr>
        </w:div>
        <w:div w:id="1186988868">
          <w:marLeft w:val="547"/>
          <w:marRight w:val="0"/>
          <w:marTop w:val="38"/>
          <w:marBottom w:val="0"/>
          <w:divBdr>
            <w:top w:val="none" w:sz="0" w:space="0" w:color="auto"/>
            <w:left w:val="none" w:sz="0" w:space="0" w:color="auto"/>
            <w:bottom w:val="none" w:sz="0" w:space="0" w:color="auto"/>
            <w:right w:val="none" w:sz="0" w:space="0" w:color="auto"/>
          </w:divBdr>
        </w:div>
        <w:div w:id="1193155421">
          <w:marLeft w:val="547"/>
          <w:marRight w:val="0"/>
          <w:marTop w:val="38"/>
          <w:marBottom w:val="0"/>
          <w:divBdr>
            <w:top w:val="none" w:sz="0" w:space="0" w:color="auto"/>
            <w:left w:val="none" w:sz="0" w:space="0" w:color="auto"/>
            <w:bottom w:val="none" w:sz="0" w:space="0" w:color="auto"/>
            <w:right w:val="none" w:sz="0" w:space="0" w:color="auto"/>
          </w:divBdr>
        </w:div>
        <w:div w:id="1352875221">
          <w:marLeft w:val="547"/>
          <w:marRight w:val="0"/>
          <w:marTop w:val="38"/>
          <w:marBottom w:val="0"/>
          <w:divBdr>
            <w:top w:val="none" w:sz="0" w:space="0" w:color="auto"/>
            <w:left w:val="none" w:sz="0" w:space="0" w:color="auto"/>
            <w:bottom w:val="none" w:sz="0" w:space="0" w:color="auto"/>
            <w:right w:val="none" w:sz="0" w:space="0" w:color="auto"/>
          </w:divBdr>
        </w:div>
        <w:div w:id="1443381988">
          <w:marLeft w:val="547"/>
          <w:marRight w:val="0"/>
          <w:marTop w:val="38"/>
          <w:marBottom w:val="0"/>
          <w:divBdr>
            <w:top w:val="none" w:sz="0" w:space="0" w:color="auto"/>
            <w:left w:val="none" w:sz="0" w:space="0" w:color="auto"/>
            <w:bottom w:val="none" w:sz="0" w:space="0" w:color="auto"/>
            <w:right w:val="none" w:sz="0" w:space="0" w:color="auto"/>
          </w:divBdr>
        </w:div>
        <w:div w:id="1443720100">
          <w:marLeft w:val="547"/>
          <w:marRight w:val="0"/>
          <w:marTop w:val="38"/>
          <w:marBottom w:val="0"/>
          <w:divBdr>
            <w:top w:val="none" w:sz="0" w:space="0" w:color="auto"/>
            <w:left w:val="none" w:sz="0" w:space="0" w:color="auto"/>
            <w:bottom w:val="none" w:sz="0" w:space="0" w:color="auto"/>
            <w:right w:val="none" w:sz="0" w:space="0" w:color="auto"/>
          </w:divBdr>
        </w:div>
        <w:div w:id="1510176174">
          <w:marLeft w:val="547"/>
          <w:marRight w:val="0"/>
          <w:marTop w:val="38"/>
          <w:marBottom w:val="0"/>
          <w:divBdr>
            <w:top w:val="none" w:sz="0" w:space="0" w:color="auto"/>
            <w:left w:val="none" w:sz="0" w:space="0" w:color="auto"/>
            <w:bottom w:val="none" w:sz="0" w:space="0" w:color="auto"/>
            <w:right w:val="none" w:sz="0" w:space="0" w:color="auto"/>
          </w:divBdr>
        </w:div>
        <w:div w:id="1529105010">
          <w:marLeft w:val="547"/>
          <w:marRight w:val="0"/>
          <w:marTop w:val="38"/>
          <w:marBottom w:val="0"/>
          <w:divBdr>
            <w:top w:val="none" w:sz="0" w:space="0" w:color="auto"/>
            <w:left w:val="none" w:sz="0" w:space="0" w:color="auto"/>
            <w:bottom w:val="none" w:sz="0" w:space="0" w:color="auto"/>
            <w:right w:val="none" w:sz="0" w:space="0" w:color="auto"/>
          </w:divBdr>
        </w:div>
        <w:div w:id="1590233586">
          <w:marLeft w:val="547"/>
          <w:marRight w:val="0"/>
          <w:marTop w:val="38"/>
          <w:marBottom w:val="0"/>
          <w:divBdr>
            <w:top w:val="none" w:sz="0" w:space="0" w:color="auto"/>
            <w:left w:val="none" w:sz="0" w:space="0" w:color="auto"/>
            <w:bottom w:val="none" w:sz="0" w:space="0" w:color="auto"/>
            <w:right w:val="none" w:sz="0" w:space="0" w:color="auto"/>
          </w:divBdr>
        </w:div>
        <w:div w:id="1634747934">
          <w:marLeft w:val="547"/>
          <w:marRight w:val="0"/>
          <w:marTop w:val="38"/>
          <w:marBottom w:val="0"/>
          <w:divBdr>
            <w:top w:val="none" w:sz="0" w:space="0" w:color="auto"/>
            <w:left w:val="none" w:sz="0" w:space="0" w:color="auto"/>
            <w:bottom w:val="none" w:sz="0" w:space="0" w:color="auto"/>
            <w:right w:val="none" w:sz="0" w:space="0" w:color="auto"/>
          </w:divBdr>
        </w:div>
        <w:div w:id="1669939977">
          <w:marLeft w:val="547"/>
          <w:marRight w:val="0"/>
          <w:marTop w:val="38"/>
          <w:marBottom w:val="0"/>
          <w:divBdr>
            <w:top w:val="none" w:sz="0" w:space="0" w:color="auto"/>
            <w:left w:val="none" w:sz="0" w:space="0" w:color="auto"/>
            <w:bottom w:val="none" w:sz="0" w:space="0" w:color="auto"/>
            <w:right w:val="none" w:sz="0" w:space="0" w:color="auto"/>
          </w:divBdr>
        </w:div>
        <w:div w:id="1720782356">
          <w:marLeft w:val="547"/>
          <w:marRight w:val="0"/>
          <w:marTop w:val="38"/>
          <w:marBottom w:val="0"/>
          <w:divBdr>
            <w:top w:val="none" w:sz="0" w:space="0" w:color="auto"/>
            <w:left w:val="none" w:sz="0" w:space="0" w:color="auto"/>
            <w:bottom w:val="none" w:sz="0" w:space="0" w:color="auto"/>
            <w:right w:val="none" w:sz="0" w:space="0" w:color="auto"/>
          </w:divBdr>
        </w:div>
        <w:div w:id="1784686073">
          <w:marLeft w:val="547"/>
          <w:marRight w:val="0"/>
          <w:marTop w:val="38"/>
          <w:marBottom w:val="0"/>
          <w:divBdr>
            <w:top w:val="none" w:sz="0" w:space="0" w:color="auto"/>
            <w:left w:val="none" w:sz="0" w:space="0" w:color="auto"/>
            <w:bottom w:val="none" w:sz="0" w:space="0" w:color="auto"/>
            <w:right w:val="none" w:sz="0" w:space="0" w:color="auto"/>
          </w:divBdr>
        </w:div>
        <w:div w:id="1920480691">
          <w:marLeft w:val="547"/>
          <w:marRight w:val="0"/>
          <w:marTop w:val="38"/>
          <w:marBottom w:val="0"/>
          <w:divBdr>
            <w:top w:val="none" w:sz="0" w:space="0" w:color="auto"/>
            <w:left w:val="none" w:sz="0" w:space="0" w:color="auto"/>
            <w:bottom w:val="none" w:sz="0" w:space="0" w:color="auto"/>
            <w:right w:val="none" w:sz="0" w:space="0" w:color="auto"/>
          </w:divBdr>
        </w:div>
        <w:div w:id="2032487653">
          <w:marLeft w:val="547"/>
          <w:marRight w:val="0"/>
          <w:marTop w:val="38"/>
          <w:marBottom w:val="0"/>
          <w:divBdr>
            <w:top w:val="none" w:sz="0" w:space="0" w:color="auto"/>
            <w:left w:val="none" w:sz="0" w:space="0" w:color="auto"/>
            <w:bottom w:val="none" w:sz="0" w:space="0" w:color="auto"/>
            <w:right w:val="none" w:sz="0" w:space="0" w:color="auto"/>
          </w:divBdr>
        </w:div>
        <w:div w:id="2075883395">
          <w:marLeft w:val="547"/>
          <w:marRight w:val="0"/>
          <w:marTop w:val="38"/>
          <w:marBottom w:val="0"/>
          <w:divBdr>
            <w:top w:val="none" w:sz="0" w:space="0" w:color="auto"/>
            <w:left w:val="none" w:sz="0" w:space="0" w:color="auto"/>
            <w:bottom w:val="none" w:sz="0" w:space="0" w:color="auto"/>
            <w:right w:val="none" w:sz="0" w:space="0" w:color="auto"/>
          </w:divBdr>
        </w:div>
        <w:div w:id="2078162567">
          <w:marLeft w:val="547"/>
          <w:marRight w:val="0"/>
          <w:marTop w:val="38"/>
          <w:marBottom w:val="0"/>
          <w:divBdr>
            <w:top w:val="none" w:sz="0" w:space="0" w:color="auto"/>
            <w:left w:val="none" w:sz="0" w:space="0" w:color="auto"/>
            <w:bottom w:val="none" w:sz="0" w:space="0" w:color="auto"/>
            <w:right w:val="none" w:sz="0" w:space="0" w:color="auto"/>
          </w:divBdr>
        </w:div>
        <w:div w:id="2101290778">
          <w:marLeft w:val="547"/>
          <w:marRight w:val="0"/>
          <w:marTop w:val="38"/>
          <w:marBottom w:val="0"/>
          <w:divBdr>
            <w:top w:val="none" w:sz="0" w:space="0" w:color="auto"/>
            <w:left w:val="none" w:sz="0" w:space="0" w:color="auto"/>
            <w:bottom w:val="none" w:sz="0" w:space="0" w:color="auto"/>
            <w:right w:val="none" w:sz="0" w:space="0" w:color="auto"/>
          </w:divBdr>
        </w:div>
        <w:div w:id="2113667223">
          <w:marLeft w:val="547"/>
          <w:marRight w:val="0"/>
          <w:marTop w:val="38"/>
          <w:marBottom w:val="0"/>
          <w:divBdr>
            <w:top w:val="none" w:sz="0" w:space="0" w:color="auto"/>
            <w:left w:val="none" w:sz="0" w:space="0" w:color="auto"/>
            <w:bottom w:val="none" w:sz="0" w:space="0" w:color="auto"/>
            <w:right w:val="none" w:sz="0" w:space="0" w:color="auto"/>
          </w:divBdr>
        </w:div>
        <w:div w:id="2139835033">
          <w:marLeft w:val="547"/>
          <w:marRight w:val="0"/>
          <w:marTop w:val="38"/>
          <w:marBottom w:val="0"/>
          <w:divBdr>
            <w:top w:val="none" w:sz="0" w:space="0" w:color="auto"/>
            <w:left w:val="none" w:sz="0" w:space="0" w:color="auto"/>
            <w:bottom w:val="none" w:sz="0" w:space="0" w:color="auto"/>
            <w:right w:val="none" w:sz="0" w:space="0" w:color="auto"/>
          </w:divBdr>
        </w:div>
      </w:divsChild>
    </w:div>
    <w:div w:id="989409099">
      <w:bodyDiv w:val="1"/>
      <w:marLeft w:val="0"/>
      <w:marRight w:val="0"/>
      <w:marTop w:val="0"/>
      <w:marBottom w:val="0"/>
      <w:divBdr>
        <w:top w:val="none" w:sz="0" w:space="0" w:color="auto"/>
        <w:left w:val="none" w:sz="0" w:space="0" w:color="auto"/>
        <w:bottom w:val="none" w:sz="0" w:space="0" w:color="auto"/>
        <w:right w:val="none" w:sz="0" w:space="0" w:color="auto"/>
      </w:divBdr>
    </w:div>
    <w:div w:id="1049720893">
      <w:bodyDiv w:val="1"/>
      <w:marLeft w:val="0"/>
      <w:marRight w:val="0"/>
      <w:marTop w:val="0"/>
      <w:marBottom w:val="0"/>
      <w:divBdr>
        <w:top w:val="none" w:sz="0" w:space="0" w:color="auto"/>
        <w:left w:val="none" w:sz="0" w:space="0" w:color="auto"/>
        <w:bottom w:val="none" w:sz="0" w:space="0" w:color="auto"/>
        <w:right w:val="none" w:sz="0" w:space="0" w:color="auto"/>
      </w:divBdr>
    </w:div>
    <w:div w:id="1174540494">
      <w:bodyDiv w:val="1"/>
      <w:marLeft w:val="0"/>
      <w:marRight w:val="0"/>
      <w:marTop w:val="0"/>
      <w:marBottom w:val="0"/>
      <w:divBdr>
        <w:top w:val="none" w:sz="0" w:space="0" w:color="auto"/>
        <w:left w:val="none" w:sz="0" w:space="0" w:color="auto"/>
        <w:bottom w:val="none" w:sz="0" w:space="0" w:color="auto"/>
        <w:right w:val="none" w:sz="0" w:space="0" w:color="auto"/>
      </w:divBdr>
    </w:div>
    <w:div w:id="1342581705">
      <w:bodyDiv w:val="1"/>
      <w:marLeft w:val="0"/>
      <w:marRight w:val="0"/>
      <w:marTop w:val="0"/>
      <w:marBottom w:val="0"/>
      <w:divBdr>
        <w:top w:val="none" w:sz="0" w:space="0" w:color="auto"/>
        <w:left w:val="none" w:sz="0" w:space="0" w:color="auto"/>
        <w:bottom w:val="none" w:sz="0" w:space="0" w:color="auto"/>
        <w:right w:val="none" w:sz="0" w:space="0" w:color="auto"/>
      </w:divBdr>
      <w:divsChild>
        <w:div w:id="352924744">
          <w:marLeft w:val="1166"/>
          <w:marRight w:val="0"/>
          <w:marTop w:val="72"/>
          <w:marBottom w:val="0"/>
          <w:divBdr>
            <w:top w:val="none" w:sz="0" w:space="0" w:color="auto"/>
            <w:left w:val="none" w:sz="0" w:space="0" w:color="auto"/>
            <w:bottom w:val="none" w:sz="0" w:space="0" w:color="auto"/>
            <w:right w:val="none" w:sz="0" w:space="0" w:color="auto"/>
          </w:divBdr>
        </w:div>
        <w:div w:id="1092361235">
          <w:marLeft w:val="1166"/>
          <w:marRight w:val="0"/>
          <w:marTop w:val="72"/>
          <w:marBottom w:val="0"/>
          <w:divBdr>
            <w:top w:val="none" w:sz="0" w:space="0" w:color="auto"/>
            <w:left w:val="none" w:sz="0" w:space="0" w:color="auto"/>
            <w:bottom w:val="none" w:sz="0" w:space="0" w:color="auto"/>
            <w:right w:val="none" w:sz="0" w:space="0" w:color="auto"/>
          </w:divBdr>
        </w:div>
        <w:div w:id="2063408748">
          <w:marLeft w:val="1166"/>
          <w:marRight w:val="0"/>
          <w:marTop w:val="72"/>
          <w:marBottom w:val="0"/>
          <w:divBdr>
            <w:top w:val="none" w:sz="0" w:space="0" w:color="auto"/>
            <w:left w:val="none" w:sz="0" w:space="0" w:color="auto"/>
            <w:bottom w:val="none" w:sz="0" w:space="0" w:color="auto"/>
            <w:right w:val="none" w:sz="0" w:space="0" w:color="auto"/>
          </w:divBdr>
        </w:div>
      </w:divsChild>
    </w:div>
    <w:div w:id="1471703507">
      <w:bodyDiv w:val="1"/>
      <w:marLeft w:val="0"/>
      <w:marRight w:val="0"/>
      <w:marTop w:val="0"/>
      <w:marBottom w:val="0"/>
      <w:divBdr>
        <w:top w:val="none" w:sz="0" w:space="0" w:color="auto"/>
        <w:left w:val="none" w:sz="0" w:space="0" w:color="auto"/>
        <w:bottom w:val="none" w:sz="0" w:space="0" w:color="auto"/>
        <w:right w:val="none" w:sz="0" w:space="0" w:color="auto"/>
      </w:divBdr>
    </w:div>
    <w:div w:id="1496530682">
      <w:bodyDiv w:val="1"/>
      <w:marLeft w:val="0"/>
      <w:marRight w:val="0"/>
      <w:marTop w:val="0"/>
      <w:marBottom w:val="0"/>
      <w:divBdr>
        <w:top w:val="none" w:sz="0" w:space="0" w:color="auto"/>
        <w:left w:val="none" w:sz="0" w:space="0" w:color="auto"/>
        <w:bottom w:val="none" w:sz="0" w:space="0" w:color="auto"/>
        <w:right w:val="none" w:sz="0" w:space="0" w:color="auto"/>
      </w:divBdr>
    </w:div>
    <w:div w:id="1616129795">
      <w:bodyDiv w:val="1"/>
      <w:marLeft w:val="0"/>
      <w:marRight w:val="0"/>
      <w:marTop w:val="0"/>
      <w:marBottom w:val="0"/>
      <w:divBdr>
        <w:top w:val="none" w:sz="0" w:space="0" w:color="auto"/>
        <w:left w:val="none" w:sz="0" w:space="0" w:color="auto"/>
        <w:bottom w:val="none" w:sz="0" w:space="0" w:color="auto"/>
        <w:right w:val="none" w:sz="0" w:space="0" w:color="auto"/>
      </w:divBdr>
      <w:divsChild>
        <w:div w:id="96828065">
          <w:marLeft w:val="547"/>
          <w:marRight w:val="0"/>
          <w:marTop w:val="154"/>
          <w:marBottom w:val="0"/>
          <w:divBdr>
            <w:top w:val="none" w:sz="0" w:space="0" w:color="auto"/>
            <w:left w:val="none" w:sz="0" w:space="0" w:color="auto"/>
            <w:bottom w:val="none" w:sz="0" w:space="0" w:color="auto"/>
            <w:right w:val="none" w:sz="0" w:space="0" w:color="auto"/>
          </w:divBdr>
        </w:div>
        <w:div w:id="230628092">
          <w:marLeft w:val="547"/>
          <w:marRight w:val="0"/>
          <w:marTop w:val="154"/>
          <w:marBottom w:val="0"/>
          <w:divBdr>
            <w:top w:val="none" w:sz="0" w:space="0" w:color="auto"/>
            <w:left w:val="none" w:sz="0" w:space="0" w:color="auto"/>
            <w:bottom w:val="none" w:sz="0" w:space="0" w:color="auto"/>
            <w:right w:val="none" w:sz="0" w:space="0" w:color="auto"/>
          </w:divBdr>
        </w:div>
        <w:div w:id="842354021">
          <w:marLeft w:val="547"/>
          <w:marRight w:val="0"/>
          <w:marTop w:val="154"/>
          <w:marBottom w:val="0"/>
          <w:divBdr>
            <w:top w:val="none" w:sz="0" w:space="0" w:color="auto"/>
            <w:left w:val="none" w:sz="0" w:space="0" w:color="auto"/>
            <w:bottom w:val="none" w:sz="0" w:space="0" w:color="auto"/>
            <w:right w:val="none" w:sz="0" w:space="0" w:color="auto"/>
          </w:divBdr>
        </w:div>
        <w:div w:id="2046706992">
          <w:marLeft w:val="547"/>
          <w:marRight w:val="0"/>
          <w:marTop w:val="154"/>
          <w:marBottom w:val="0"/>
          <w:divBdr>
            <w:top w:val="none" w:sz="0" w:space="0" w:color="auto"/>
            <w:left w:val="none" w:sz="0" w:space="0" w:color="auto"/>
            <w:bottom w:val="none" w:sz="0" w:space="0" w:color="auto"/>
            <w:right w:val="none" w:sz="0" w:space="0" w:color="auto"/>
          </w:divBdr>
        </w:div>
      </w:divsChild>
    </w:div>
    <w:div w:id="1681882961">
      <w:bodyDiv w:val="1"/>
      <w:marLeft w:val="0"/>
      <w:marRight w:val="0"/>
      <w:marTop w:val="0"/>
      <w:marBottom w:val="0"/>
      <w:divBdr>
        <w:top w:val="none" w:sz="0" w:space="0" w:color="auto"/>
        <w:left w:val="none" w:sz="0" w:space="0" w:color="auto"/>
        <w:bottom w:val="none" w:sz="0" w:space="0" w:color="auto"/>
        <w:right w:val="none" w:sz="0" w:space="0" w:color="auto"/>
      </w:divBdr>
    </w:div>
    <w:div w:id="1738085780">
      <w:bodyDiv w:val="1"/>
      <w:marLeft w:val="0"/>
      <w:marRight w:val="0"/>
      <w:marTop w:val="0"/>
      <w:marBottom w:val="0"/>
      <w:divBdr>
        <w:top w:val="none" w:sz="0" w:space="0" w:color="auto"/>
        <w:left w:val="none" w:sz="0" w:space="0" w:color="auto"/>
        <w:bottom w:val="none" w:sz="0" w:space="0" w:color="auto"/>
        <w:right w:val="none" w:sz="0" w:space="0" w:color="auto"/>
      </w:divBdr>
      <w:divsChild>
        <w:div w:id="399063730">
          <w:marLeft w:val="1800"/>
          <w:marRight w:val="0"/>
          <w:marTop w:val="58"/>
          <w:marBottom w:val="0"/>
          <w:divBdr>
            <w:top w:val="none" w:sz="0" w:space="0" w:color="auto"/>
            <w:left w:val="none" w:sz="0" w:space="0" w:color="auto"/>
            <w:bottom w:val="none" w:sz="0" w:space="0" w:color="auto"/>
            <w:right w:val="none" w:sz="0" w:space="0" w:color="auto"/>
          </w:divBdr>
        </w:div>
        <w:div w:id="822963330">
          <w:marLeft w:val="1166"/>
          <w:marRight w:val="0"/>
          <w:marTop w:val="58"/>
          <w:marBottom w:val="0"/>
          <w:divBdr>
            <w:top w:val="none" w:sz="0" w:space="0" w:color="auto"/>
            <w:left w:val="none" w:sz="0" w:space="0" w:color="auto"/>
            <w:bottom w:val="none" w:sz="0" w:space="0" w:color="auto"/>
            <w:right w:val="none" w:sz="0" w:space="0" w:color="auto"/>
          </w:divBdr>
        </w:div>
        <w:div w:id="1040976048">
          <w:marLeft w:val="547"/>
          <w:marRight w:val="0"/>
          <w:marTop w:val="58"/>
          <w:marBottom w:val="0"/>
          <w:divBdr>
            <w:top w:val="none" w:sz="0" w:space="0" w:color="auto"/>
            <w:left w:val="none" w:sz="0" w:space="0" w:color="auto"/>
            <w:bottom w:val="none" w:sz="0" w:space="0" w:color="auto"/>
            <w:right w:val="none" w:sz="0" w:space="0" w:color="auto"/>
          </w:divBdr>
        </w:div>
        <w:div w:id="1115177801">
          <w:marLeft w:val="547"/>
          <w:marRight w:val="0"/>
          <w:marTop w:val="58"/>
          <w:marBottom w:val="0"/>
          <w:divBdr>
            <w:top w:val="none" w:sz="0" w:space="0" w:color="auto"/>
            <w:left w:val="none" w:sz="0" w:space="0" w:color="auto"/>
            <w:bottom w:val="none" w:sz="0" w:space="0" w:color="auto"/>
            <w:right w:val="none" w:sz="0" w:space="0" w:color="auto"/>
          </w:divBdr>
        </w:div>
        <w:div w:id="1311598607">
          <w:marLeft w:val="1166"/>
          <w:marRight w:val="0"/>
          <w:marTop w:val="58"/>
          <w:marBottom w:val="0"/>
          <w:divBdr>
            <w:top w:val="none" w:sz="0" w:space="0" w:color="auto"/>
            <w:left w:val="none" w:sz="0" w:space="0" w:color="auto"/>
            <w:bottom w:val="none" w:sz="0" w:space="0" w:color="auto"/>
            <w:right w:val="none" w:sz="0" w:space="0" w:color="auto"/>
          </w:divBdr>
        </w:div>
        <w:div w:id="1775399189">
          <w:marLeft w:val="1166"/>
          <w:marRight w:val="0"/>
          <w:marTop w:val="58"/>
          <w:marBottom w:val="0"/>
          <w:divBdr>
            <w:top w:val="none" w:sz="0" w:space="0" w:color="auto"/>
            <w:left w:val="none" w:sz="0" w:space="0" w:color="auto"/>
            <w:bottom w:val="none" w:sz="0" w:space="0" w:color="auto"/>
            <w:right w:val="none" w:sz="0" w:space="0" w:color="auto"/>
          </w:divBdr>
        </w:div>
        <w:div w:id="1857305465">
          <w:marLeft w:val="1166"/>
          <w:marRight w:val="0"/>
          <w:marTop w:val="58"/>
          <w:marBottom w:val="0"/>
          <w:divBdr>
            <w:top w:val="none" w:sz="0" w:space="0" w:color="auto"/>
            <w:left w:val="none" w:sz="0" w:space="0" w:color="auto"/>
            <w:bottom w:val="none" w:sz="0" w:space="0" w:color="auto"/>
            <w:right w:val="none" w:sz="0" w:space="0" w:color="auto"/>
          </w:divBdr>
        </w:div>
        <w:div w:id="1963069742">
          <w:marLeft w:val="1166"/>
          <w:marRight w:val="0"/>
          <w:marTop w:val="58"/>
          <w:marBottom w:val="0"/>
          <w:divBdr>
            <w:top w:val="none" w:sz="0" w:space="0" w:color="auto"/>
            <w:left w:val="none" w:sz="0" w:space="0" w:color="auto"/>
            <w:bottom w:val="none" w:sz="0" w:space="0" w:color="auto"/>
            <w:right w:val="none" w:sz="0" w:space="0" w:color="auto"/>
          </w:divBdr>
        </w:div>
        <w:div w:id="2009365854">
          <w:marLeft w:val="547"/>
          <w:marRight w:val="0"/>
          <w:marTop w:val="58"/>
          <w:marBottom w:val="0"/>
          <w:divBdr>
            <w:top w:val="none" w:sz="0" w:space="0" w:color="auto"/>
            <w:left w:val="none" w:sz="0" w:space="0" w:color="auto"/>
            <w:bottom w:val="none" w:sz="0" w:space="0" w:color="auto"/>
            <w:right w:val="none" w:sz="0" w:space="0" w:color="auto"/>
          </w:divBdr>
        </w:div>
      </w:divsChild>
    </w:div>
    <w:div w:id="1771706535">
      <w:bodyDiv w:val="1"/>
      <w:marLeft w:val="0"/>
      <w:marRight w:val="0"/>
      <w:marTop w:val="0"/>
      <w:marBottom w:val="0"/>
      <w:divBdr>
        <w:top w:val="none" w:sz="0" w:space="0" w:color="auto"/>
        <w:left w:val="none" w:sz="0" w:space="0" w:color="auto"/>
        <w:bottom w:val="none" w:sz="0" w:space="0" w:color="auto"/>
        <w:right w:val="none" w:sz="0" w:space="0" w:color="auto"/>
      </w:divBdr>
    </w:div>
    <w:div w:id="2092392101">
      <w:bodyDiv w:val="1"/>
      <w:marLeft w:val="0"/>
      <w:marRight w:val="0"/>
      <w:marTop w:val="0"/>
      <w:marBottom w:val="0"/>
      <w:divBdr>
        <w:top w:val="none" w:sz="0" w:space="0" w:color="auto"/>
        <w:left w:val="none" w:sz="0" w:space="0" w:color="auto"/>
        <w:bottom w:val="none" w:sz="0" w:space="0" w:color="auto"/>
        <w:right w:val="none" w:sz="0" w:space="0" w:color="auto"/>
      </w:divBdr>
      <w:divsChild>
        <w:div w:id="677730580">
          <w:marLeft w:val="547"/>
          <w:marRight w:val="0"/>
          <w:marTop w:val="86"/>
          <w:marBottom w:val="0"/>
          <w:divBdr>
            <w:top w:val="none" w:sz="0" w:space="0" w:color="auto"/>
            <w:left w:val="none" w:sz="0" w:space="0" w:color="auto"/>
            <w:bottom w:val="none" w:sz="0" w:space="0" w:color="auto"/>
            <w:right w:val="none" w:sz="0" w:space="0" w:color="auto"/>
          </w:divBdr>
        </w:div>
        <w:div w:id="1813643813">
          <w:marLeft w:val="547"/>
          <w:marRight w:val="0"/>
          <w:marTop w:val="86"/>
          <w:marBottom w:val="0"/>
          <w:divBdr>
            <w:top w:val="none" w:sz="0" w:space="0" w:color="auto"/>
            <w:left w:val="none" w:sz="0" w:space="0" w:color="auto"/>
            <w:bottom w:val="none" w:sz="0" w:space="0" w:color="auto"/>
            <w:right w:val="none" w:sz="0" w:space="0" w:color="auto"/>
          </w:divBdr>
        </w:div>
        <w:div w:id="190841475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5C9C3-B2BA-4F46-A667-E63ADBB4E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1880</Words>
  <Characters>10722</Characters>
  <Application>Microsoft Office Word</Application>
  <DocSecurity>0</DocSecurity>
  <Lines>89</Lines>
  <Paragraphs>25</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Sony Europe</Company>
  <LinksUpToDate>false</LinksUpToDate>
  <CharactersWithSpaces>12577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Veijo Partanen</dc:creator>
  <cp:lastModifiedBy>Stassijns, Sam</cp:lastModifiedBy>
  <cp:revision>4</cp:revision>
  <cp:lastPrinted>2016-12-14T12:52:00Z</cp:lastPrinted>
  <dcterms:created xsi:type="dcterms:W3CDTF">2019-05-09T14:10:00Z</dcterms:created>
  <dcterms:modified xsi:type="dcterms:W3CDTF">2019-05-09T14:26:00Z</dcterms:modified>
</cp:coreProperties>
</file>